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195" w:rsidRDefault="00371F81" w:rsidP="00DC482E">
      <w:pPr>
        <w:pStyle w:val="Title"/>
        <w:spacing w:line="264" w:lineRule="auto"/>
        <w:jc w:val="center"/>
        <w:rPr>
          <w:rFonts w:ascii="Helvetica" w:hAnsi="Helvetica"/>
          <w:color w:val="auto"/>
          <w:sz w:val="22"/>
          <w:szCs w:val="22"/>
          <w:lang w:val="es-CR"/>
        </w:rPr>
      </w:pPr>
      <w:ins w:id="0" w:author="Ricardo Bedoya" w:date="2019-12-10T10:24:00Z">
        <w:r>
          <w:rPr>
            <w:rFonts w:ascii="Helvetica" w:hAnsi="Helvetica"/>
            <w:color w:val="auto"/>
            <w:sz w:val="22"/>
            <w:szCs w:val="22"/>
            <w:lang w:val="es-CR"/>
          </w:rPr>
          <w:t xml:space="preserve"> </w:t>
        </w:r>
      </w:ins>
    </w:p>
    <w:p w:rsidR="001E4BD3" w:rsidRPr="001E4BD3" w:rsidRDefault="001E4BD3" w:rsidP="001E4BD3">
      <w:pPr>
        <w:rPr>
          <w:lang w:val="es-CR"/>
        </w:rPr>
      </w:pPr>
    </w:p>
    <w:p w:rsidR="006E1834" w:rsidRPr="001D72A5" w:rsidRDefault="006E1834" w:rsidP="00DC482E">
      <w:pPr>
        <w:pStyle w:val="Title"/>
        <w:spacing w:line="264" w:lineRule="auto"/>
        <w:jc w:val="center"/>
        <w:rPr>
          <w:rFonts w:ascii="Helvetica" w:hAnsi="Helvetica"/>
          <w:color w:val="auto"/>
          <w:sz w:val="22"/>
          <w:szCs w:val="22"/>
          <w:lang w:val="es-CR"/>
        </w:rPr>
      </w:pPr>
    </w:p>
    <w:p w:rsidR="00B076B5" w:rsidRPr="00115B5C" w:rsidRDefault="00B076B5" w:rsidP="00B076B5">
      <w:pPr>
        <w:keepNext/>
        <w:keepLines/>
        <w:spacing w:line="264" w:lineRule="auto"/>
        <w:jc w:val="center"/>
        <w:rPr>
          <w:rFonts w:ascii="Helvetica" w:hAnsi="Helvetica"/>
          <w:b/>
          <w:sz w:val="32"/>
          <w:szCs w:val="32"/>
          <w:lang w:val="es-CR"/>
        </w:rPr>
      </w:pPr>
      <w:bookmarkStart w:id="1" w:name="_ahx4ratxttpb" w:colFirst="0" w:colLast="0"/>
      <w:bookmarkStart w:id="2" w:name="_yjl4edecid5z" w:colFirst="0" w:colLast="0"/>
      <w:bookmarkEnd w:id="1"/>
      <w:bookmarkEnd w:id="2"/>
      <w:r w:rsidRPr="00115B5C">
        <w:rPr>
          <w:rFonts w:ascii="Helvetica" w:hAnsi="Helvetica"/>
          <w:b/>
          <w:sz w:val="32"/>
          <w:szCs w:val="32"/>
          <w:lang w:val="es-CR"/>
        </w:rPr>
        <w:t>Ministe</w:t>
      </w:r>
      <w:r>
        <w:rPr>
          <w:rFonts w:ascii="Helvetica" w:hAnsi="Helvetica"/>
          <w:b/>
          <w:sz w:val="32"/>
          <w:szCs w:val="32"/>
          <w:lang w:val="es-CR"/>
        </w:rPr>
        <w:t>rio de Ambiente y Energía (Minae</w:t>
      </w:r>
      <w:r w:rsidRPr="00115B5C">
        <w:rPr>
          <w:rFonts w:ascii="Helvetica" w:hAnsi="Helvetica"/>
          <w:b/>
          <w:sz w:val="32"/>
          <w:szCs w:val="32"/>
          <w:lang w:val="es-CR"/>
        </w:rPr>
        <w:t>)</w:t>
      </w:r>
    </w:p>
    <w:p w:rsidR="00B076B5" w:rsidRPr="00115B5C" w:rsidRDefault="00B076B5" w:rsidP="00B076B5">
      <w:pPr>
        <w:keepNext/>
        <w:keepLines/>
        <w:spacing w:line="264" w:lineRule="auto"/>
        <w:jc w:val="center"/>
        <w:rPr>
          <w:rFonts w:ascii="Helvetica" w:hAnsi="Helvetica"/>
          <w:b/>
          <w:sz w:val="32"/>
          <w:szCs w:val="32"/>
          <w:lang w:val="es-CR"/>
        </w:rPr>
      </w:pPr>
      <w:r w:rsidRPr="00115B5C">
        <w:rPr>
          <w:rFonts w:ascii="Helvetica" w:hAnsi="Helvetica"/>
          <w:b/>
          <w:sz w:val="32"/>
          <w:szCs w:val="32"/>
          <w:lang w:val="es-CR"/>
        </w:rPr>
        <w:t>Fondo Nacional de Financiamiento Forestal (Fonafifo)</w:t>
      </w:r>
    </w:p>
    <w:p w:rsidR="00B076B5" w:rsidRPr="000408F5" w:rsidRDefault="00B076B5" w:rsidP="00B076B5">
      <w:pPr>
        <w:spacing w:line="264" w:lineRule="auto"/>
        <w:jc w:val="center"/>
        <w:rPr>
          <w:rFonts w:ascii="Helvetica" w:hAnsi="Helvetica"/>
          <w:b/>
          <w:sz w:val="32"/>
          <w:szCs w:val="32"/>
          <w:lang w:val="es-CR"/>
        </w:rPr>
      </w:pPr>
      <w:r w:rsidRPr="000408F5">
        <w:rPr>
          <w:rFonts w:ascii="Helvetica" w:hAnsi="Helvetica"/>
          <w:b/>
          <w:sz w:val="32"/>
          <w:szCs w:val="32"/>
          <w:lang w:val="es-CR"/>
        </w:rPr>
        <w:t xml:space="preserve">Dirección de Desarrollo y Comercialización </w:t>
      </w:r>
    </w:p>
    <w:p w:rsidR="00B076B5" w:rsidRPr="000408F5" w:rsidRDefault="00B076B5" w:rsidP="00B076B5">
      <w:pPr>
        <w:spacing w:line="264" w:lineRule="auto"/>
        <w:jc w:val="center"/>
        <w:rPr>
          <w:rFonts w:ascii="Helvetica" w:hAnsi="Helvetica"/>
          <w:b/>
          <w:sz w:val="32"/>
          <w:szCs w:val="32"/>
          <w:lang w:val="es-CR"/>
        </w:rPr>
      </w:pPr>
      <w:r w:rsidRPr="000408F5">
        <w:rPr>
          <w:rFonts w:ascii="Helvetica" w:hAnsi="Helvetica"/>
          <w:b/>
          <w:sz w:val="32"/>
          <w:szCs w:val="32"/>
          <w:lang w:val="es-CR"/>
        </w:rPr>
        <w:t>de Servicios Ambientales</w:t>
      </w:r>
    </w:p>
    <w:p w:rsidR="005734F9" w:rsidRPr="001D72A5" w:rsidRDefault="005734F9" w:rsidP="00DC482E">
      <w:pPr>
        <w:pStyle w:val="Heading2"/>
        <w:spacing w:line="264" w:lineRule="auto"/>
        <w:jc w:val="center"/>
        <w:rPr>
          <w:rFonts w:ascii="Helvetica" w:hAnsi="Helvetica"/>
          <w:sz w:val="22"/>
          <w:szCs w:val="22"/>
          <w:lang w:val="es-CR"/>
        </w:rPr>
      </w:pPr>
    </w:p>
    <w:p w:rsidR="005734F9" w:rsidRPr="001D72A5" w:rsidRDefault="005734F9" w:rsidP="00DC482E">
      <w:pPr>
        <w:pStyle w:val="Heading2"/>
        <w:spacing w:line="264" w:lineRule="auto"/>
        <w:jc w:val="center"/>
        <w:rPr>
          <w:rFonts w:ascii="Helvetica" w:hAnsi="Helvetica"/>
          <w:sz w:val="22"/>
          <w:szCs w:val="22"/>
          <w:lang w:val="es-CR"/>
        </w:rPr>
      </w:pPr>
      <w:bookmarkStart w:id="3" w:name="_72lk6qs5svfr" w:colFirst="0" w:colLast="0"/>
      <w:bookmarkEnd w:id="3"/>
    </w:p>
    <w:p w:rsidR="00820195" w:rsidRPr="001D72A5" w:rsidRDefault="00820195" w:rsidP="00DC482E">
      <w:pPr>
        <w:spacing w:line="264" w:lineRule="auto"/>
        <w:rPr>
          <w:rFonts w:ascii="Helvetica" w:hAnsi="Helvetica"/>
          <w:lang w:val="es-CR"/>
        </w:rPr>
      </w:pPr>
    </w:p>
    <w:p w:rsidR="00820195" w:rsidRDefault="00820195" w:rsidP="00DC482E">
      <w:pPr>
        <w:spacing w:line="264" w:lineRule="auto"/>
        <w:rPr>
          <w:rFonts w:ascii="Helvetica" w:hAnsi="Helvetica"/>
          <w:lang w:val="es-CR"/>
        </w:rPr>
      </w:pPr>
    </w:p>
    <w:p w:rsidR="001D72A5" w:rsidRPr="001D72A5" w:rsidRDefault="001D72A5" w:rsidP="00DC482E">
      <w:pPr>
        <w:spacing w:line="264" w:lineRule="auto"/>
        <w:rPr>
          <w:rFonts w:ascii="Helvetica" w:hAnsi="Helvetica"/>
          <w:lang w:val="es-CR"/>
        </w:rPr>
      </w:pPr>
    </w:p>
    <w:p w:rsidR="00820195" w:rsidRPr="001D72A5" w:rsidRDefault="00820195" w:rsidP="00DC482E">
      <w:pPr>
        <w:spacing w:line="264" w:lineRule="auto"/>
        <w:rPr>
          <w:rFonts w:ascii="Helvetica" w:hAnsi="Helvetica"/>
          <w:lang w:val="es-CR"/>
        </w:rPr>
      </w:pPr>
    </w:p>
    <w:p w:rsidR="005734F9" w:rsidRPr="001D72A5" w:rsidRDefault="005734F9" w:rsidP="00DC482E">
      <w:pPr>
        <w:spacing w:line="264" w:lineRule="auto"/>
        <w:jc w:val="center"/>
        <w:rPr>
          <w:rFonts w:ascii="Helvetica" w:hAnsi="Helvetica"/>
          <w:lang w:val="es-CR"/>
        </w:rPr>
      </w:pPr>
    </w:p>
    <w:p w:rsidR="006E1834" w:rsidRPr="001D72A5" w:rsidRDefault="00D71A98" w:rsidP="00DC482E">
      <w:pPr>
        <w:spacing w:line="264" w:lineRule="auto"/>
        <w:jc w:val="center"/>
        <w:rPr>
          <w:rFonts w:ascii="Helvetica" w:hAnsi="Helvetica"/>
          <w:b/>
          <w:sz w:val="32"/>
          <w:szCs w:val="32"/>
          <w:lang w:val="es-CR"/>
        </w:rPr>
      </w:pPr>
      <w:r>
        <w:rPr>
          <w:rFonts w:ascii="Helvetica" w:hAnsi="Helvetica"/>
          <w:b/>
          <w:sz w:val="32"/>
          <w:szCs w:val="32"/>
          <w:lang w:val="es-CR"/>
        </w:rPr>
        <w:t>Manual t</w:t>
      </w:r>
      <w:r w:rsidR="00820195" w:rsidRPr="001D72A5">
        <w:rPr>
          <w:rFonts w:ascii="Helvetica" w:hAnsi="Helvetica"/>
          <w:b/>
          <w:sz w:val="32"/>
          <w:szCs w:val="32"/>
          <w:lang w:val="es-CR"/>
        </w:rPr>
        <w:t>écnico</w:t>
      </w:r>
      <w:r w:rsidR="006E1834" w:rsidRPr="001D72A5">
        <w:rPr>
          <w:rFonts w:ascii="Helvetica" w:hAnsi="Helvetica"/>
          <w:b/>
          <w:sz w:val="32"/>
          <w:szCs w:val="32"/>
          <w:lang w:val="es-CR"/>
        </w:rPr>
        <w:t xml:space="preserve"> </w:t>
      </w:r>
    </w:p>
    <w:p w:rsidR="00B076B5" w:rsidRPr="00115B5C" w:rsidRDefault="00B076B5" w:rsidP="00B076B5">
      <w:pPr>
        <w:spacing w:line="264" w:lineRule="auto"/>
        <w:jc w:val="center"/>
        <w:rPr>
          <w:rFonts w:ascii="Helvetica" w:hAnsi="Helvetica"/>
          <w:b/>
          <w:sz w:val="32"/>
          <w:szCs w:val="32"/>
          <w:lang w:val="es-CR"/>
        </w:rPr>
      </w:pPr>
      <w:r>
        <w:rPr>
          <w:rFonts w:ascii="Helvetica" w:hAnsi="Helvetica"/>
          <w:b/>
          <w:sz w:val="32"/>
          <w:szCs w:val="32"/>
          <w:lang w:val="es-CR"/>
        </w:rPr>
        <w:t>Complemento de QGIS</w:t>
      </w:r>
      <w:r w:rsidRPr="00115B5C">
        <w:rPr>
          <w:rFonts w:ascii="Helvetica" w:hAnsi="Helvetica"/>
          <w:b/>
          <w:sz w:val="32"/>
          <w:szCs w:val="32"/>
          <w:lang w:val="es-CR"/>
        </w:rPr>
        <w:t xml:space="preserve">: herramienta para estimación </w:t>
      </w:r>
    </w:p>
    <w:p w:rsidR="00B076B5" w:rsidRPr="00115B5C" w:rsidRDefault="00B076B5" w:rsidP="00B076B5">
      <w:pPr>
        <w:spacing w:line="264" w:lineRule="auto"/>
        <w:jc w:val="center"/>
        <w:rPr>
          <w:rFonts w:ascii="Helvetica" w:hAnsi="Helvetica"/>
          <w:b/>
          <w:sz w:val="32"/>
          <w:szCs w:val="32"/>
          <w:lang w:val="es-CR"/>
        </w:rPr>
      </w:pPr>
      <w:r>
        <w:rPr>
          <w:rFonts w:ascii="Helvetica" w:hAnsi="Helvetica"/>
          <w:b/>
          <w:sz w:val="32"/>
          <w:szCs w:val="32"/>
          <w:lang w:val="es-CR"/>
        </w:rPr>
        <w:t>de b</w:t>
      </w:r>
      <w:r w:rsidRPr="00115B5C">
        <w:rPr>
          <w:rFonts w:ascii="Helvetica" w:hAnsi="Helvetica"/>
          <w:b/>
          <w:sz w:val="32"/>
          <w:szCs w:val="32"/>
          <w:lang w:val="es-CR"/>
        </w:rPr>
        <w:t>iodiversidad en Costa Rica</w:t>
      </w:r>
    </w:p>
    <w:p w:rsidR="00B076B5" w:rsidRPr="00115B5C" w:rsidRDefault="00C2749E" w:rsidP="00B076B5">
      <w:pPr>
        <w:spacing w:line="264" w:lineRule="auto"/>
        <w:jc w:val="center"/>
        <w:rPr>
          <w:rFonts w:ascii="Helvetica" w:hAnsi="Helvetica"/>
          <w:b/>
          <w:sz w:val="32"/>
          <w:szCs w:val="32"/>
          <w:lang w:val="es-CR"/>
        </w:rPr>
      </w:pPr>
      <w:r>
        <w:rPr>
          <w:rFonts w:ascii="Helvetica" w:hAnsi="Helvetica"/>
          <w:b/>
          <w:sz w:val="32"/>
          <w:szCs w:val="32"/>
          <w:lang w:val="es-CR"/>
        </w:rPr>
        <w:t>Versión 1.1</w:t>
      </w:r>
      <w:r w:rsidR="00B076B5" w:rsidRPr="00115B5C">
        <w:rPr>
          <w:rFonts w:ascii="Helvetica" w:hAnsi="Helvetica"/>
          <w:b/>
          <w:sz w:val="32"/>
          <w:szCs w:val="32"/>
          <w:lang w:val="es-CR"/>
        </w:rPr>
        <w:t>.</w:t>
      </w:r>
    </w:p>
    <w:p w:rsidR="005734F9" w:rsidRPr="001D72A5" w:rsidRDefault="005734F9" w:rsidP="00DC482E">
      <w:pPr>
        <w:spacing w:line="264" w:lineRule="auto"/>
        <w:jc w:val="center"/>
        <w:rPr>
          <w:rFonts w:ascii="Helvetica" w:hAnsi="Helvetica"/>
          <w:b/>
          <w:lang w:val="es-CR"/>
        </w:rPr>
      </w:pPr>
    </w:p>
    <w:p w:rsidR="00820195" w:rsidRPr="001D72A5" w:rsidRDefault="00820195" w:rsidP="00DC482E">
      <w:pPr>
        <w:spacing w:line="264" w:lineRule="auto"/>
        <w:jc w:val="center"/>
        <w:rPr>
          <w:rFonts w:ascii="Helvetica" w:hAnsi="Helvetica"/>
          <w:b/>
          <w:lang w:val="es-CR"/>
        </w:rPr>
      </w:pPr>
    </w:p>
    <w:p w:rsidR="00820195" w:rsidRPr="001D72A5" w:rsidRDefault="00820195" w:rsidP="00DC482E">
      <w:pPr>
        <w:spacing w:line="264" w:lineRule="auto"/>
        <w:jc w:val="center"/>
        <w:rPr>
          <w:rFonts w:ascii="Helvetica" w:hAnsi="Helvetica"/>
          <w:b/>
          <w:lang w:val="es-CR"/>
        </w:rPr>
      </w:pPr>
    </w:p>
    <w:p w:rsidR="00820195" w:rsidRPr="001D72A5" w:rsidRDefault="00820195" w:rsidP="00DC482E">
      <w:pPr>
        <w:spacing w:line="264" w:lineRule="auto"/>
        <w:jc w:val="center"/>
        <w:rPr>
          <w:rFonts w:ascii="Helvetica" w:hAnsi="Helvetica"/>
          <w:b/>
          <w:lang w:val="es-CR"/>
        </w:rPr>
      </w:pPr>
    </w:p>
    <w:p w:rsidR="00820195" w:rsidRPr="001D72A5" w:rsidRDefault="00820195" w:rsidP="00DC482E">
      <w:pPr>
        <w:spacing w:line="264" w:lineRule="auto"/>
        <w:jc w:val="center"/>
        <w:rPr>
          <w:rFonts w:ascii="Helvetica" w:hAnsi="Helvetica"/>
          <w:b/>
          <w:lang w:val="es-CR"/>
        </w:rPr>
      </w:pPr>
    </w:p>
    <w:p w:rsidR="00820195" w:rsidRPr="001D72A5" w:rsidRDefault="00820195" w:rsidP="00DC482E">
      <w:pPr>
        <w:spacing w:line="264" w:lineRule="auto"/>
        <w:jc w:val="center"/>
        <w:rPr>
          <w:rFonts w:ascii="Helvetica" w:hAnsi="Helvetica"/>
          <w:b/>
          <w:lang w:val="es-CR"/>
        </w:rPr>
      </w:pPr>
    </w:p>
    <w:p w:rsidR="00820195" w:rsidRPr="001D72A5" w:rsidRDefault="00820195" w:rsidP="00DC482E">
      <w:pPr>
        <w:spacing w:line="264" w:lineRule="auto"/>
        <w:jc w:val="center"/>
        <w:rPr>
          <w:rFonts w:ascii="Helvetica" w:hAnsi="Helvetica"/>
          <w:b/>
          <w:lang w:val="es-CR"/>
        </w:rPr>
      </w:pPr>
    </w:p>
    <w:p w:rsidR="00820195" w:rsidRPr="001D72A5" w:rsidRDefault="00820195" w:rsidP="00DC482E">
      <w:pPr>
        <w:spacing w:line="264" w:lineRule="auto"/>
        <w:jc w:val="center"/>
        <w:rPr>
          <w:rFonts w:ascii="Helvetica" w:hAnsi="Helvetica"/>
          <w:b/>
          <w:lang w:val="es-CR"/>
        </w:rPr>
      </w:pPr>
    </w:p>
    <w:p w:rsidR="00820195" w:rsidRPr="001D72A5" w:rsidRDefault="00820195" w:rsidP="00DC482E">
      <w:pPr>
        <w:spacing w:line="264" w:lineRule="auto"/>
        <w:jc w:val="center"/>
        <w:rPr>
          <w:rFonts w:ascii="Helvetica" w:hAnsi="Helvetica"/>
          <w:b/>
          <w:lang w:val="es-CR"/>
        </w:rPr>
      </w:pPr>
    </w:p>
    <w:p w:rsidR="00820195" w:rsidRPr="001D72A5" w:rsidRDefault="00820195" w:rsidP="00DC482E">
      <w:pPr>
        <w:spacing w:line="264" w:lineRule="auto"/>
        <w:jc w:val="center"/>
        <w:rPr>
          <w:rFonts w:ascii="Helvetica" w:hAnsi="Helvetica"/>
          <w:b/>
          <w:lang w:val="es-CR"/>
        </w:rPr>
      </w:pPr>
    </w:p>
    <w:p w:rsidR="00820195" w:rsidRPr="001D72A5" w:rsidRDefault="00820195" w:rsidP="00DC482E">
      <w:pPr>
        <w:spacing w:line="264" w:lineRule="auto"/>
        <w:jc w:val="center"/>
        <w:rPr>
          <w:rFonts w:ascii="Helvetica" w:hAnsi="Helvetica"/>
          <w:b/>
          <w:lang w:val="es-CR"/>
        </w:rPr>
      </w:pPr>
    </w:p>
    <w:p w:rsidR="00820195" w:rsidRPr="001D72A5" w:rsidRDefault="00820195" w:rsidP="00DC482E">
      <w:pPr>
        <w:spacing w:line="264" w:lineRule="auto"/>
        <w:jc w:val="center"/>
        <w:rPr>
          <w:rFonts w:ascii="Helvetica" w:hAnsi="Helvetica"/>
          <w:b/>
          <w:lang w:val="es-CR"/>
        </w:rPr>
      </w:pPr>
    </w:p>
    <w:p w:rsidR="00820195" w:rsidRPr="001D72A5" w:rsidRDefault="00820195" w:rsidP="00DC482E">
      <w:pPr>
        <w:spacing w:line="264" w:lineRule="auto"/>
        <w:jc w:val="center"/>
        <w:rPr>
          <w:rFonts w:ascii="Helvetica" w:hAnsi="Helvetica"/>
          <w:b/>
          <w:sz w:val="28"/>
          <w:szCs w:val="28"/>
          <w:lang w:val="es-CR"/>
        </w:rPr>
      </w:pPr>
      <w:r w:rsidRPr="001D72A5">
        <w:rPr>
          <w:rFonts w:ascii="Helvetica" w:hAnsi="Helvetica"/>
          <w:b/>
          <w:sz w:val="28"/>
          <w:szCs w:val="28"/>
          <w:lang w:val="es-CR"/>
        </w:rPr>
        <w:t>San José, Costa Rica</w:t>
      </w:r>
    </w:p>
    <w:p w:rsidR="00820195" w:rsidRPr="001D72A5" w:rsidRDefault="00927E23" w:rsidP="00DC482E">
      <w:pPr>
        <w:spacing w:line="264" w:lineRule="auto"/>
        <w:jc w:val="center"/>
        <w:rPr>
          <w:rFonts w:ascii="Helvetica" w:hAnsi="Helvetica"/>
          <w:b/>
          <w:sz w:val="28"/>
          <w:szCs w:val="28"/>
          <w:lang w:val="es-CR"/>
        </w:rPr>
      </w:pPr>
      <w:r>
        <w:rPr>
          <w:rFonts w:ascii="Helvetica" w:hAnsi="Helvetica"/>
          <w:b/>
          <w:sz w:val="28"/>
          <w:szCs w:val="28"/>
          <w:lang w:val="es-CR"/>
        </w:rPr>
        <w:t>Diciembre</w:t>
      </w:r>
      <w:r w:rsidR="00820195" w:rsidRPr="001D72A5">
        <w:rPr>
          <w:rFonts w:ascii="Helvetica" w:hAnsi="Helvetica"/>
          <w:b/>
          <w:sz w:val="28"/>
          <w:szCs w:val="28"/>
          <w:lang w:val="es-CR"/>
        </w:rPr>
        <w:t xml:space="preserve"> 2019</w:t>
      </w:r>
    </w:p>
    <w:p w:rsidR="00820195" w:rsidRPr="001D72A5" w:rsidRDefault="00820195" w:rsidP="00DC482E">
      <w:pPr>
        <w:shd w:val="clear" w:color="auto" w:fill="FFFFFF"/>
        <w:spacing w:line="264" w:lineRule="auto"/>
        <w:jc w:val="center"/>
        <w:rPr>
          <w:rFonts w:ascii="Helvetica" w:hAnsi="Helvetica"/>
          <w:b/>
          <w:lang w:val="es-CR"/>
        </w:rPr>
      </w:pPr>
    </w:p>
    <w:p w:rsidR="00820195" w:rsidRPr="00927E23" w:rsidRDefault="00820195" w:rsidP="00DC482E">
      <w:pPr>
        <w:shd w:val="clear" w:color="auto" w:fill="FFFFFF"/>
        <w:spacing w:line="264" w:lineRule="auto"/>
        <w:jc w:val="center"/>
        <w:rPr>
          <w:rFonts w:ascii="Helvetica" w:hAnsi="Helvetica"/>
          <w:b/>
          <w:lang w:val="es-CR"/>
        </w:rPr>
      </w:pPr>
    </w:p>
    <w:p w:rsidR="006E1834" w:rsidRPr="001D72A5" w:rsidRDefault="006E1834" w:rsidP="00DC482E">
      <w:pPr>
        <w:shd w:val="clear" w:color="auto" w:fill="FFFFFF"/>
        <w:spacing w:line="264" w:lineRule="auto"/>
        <w:jc w:val="center"/>
        <w:rPr>
          <w:rFonts w:ascii="Helvetica" w:hAnsi="Helvetica"/>
          <w:b/>
          <w:lang w:val="es-CR"/>
        </w:rPr>
      </w:pPr>
    </w:p>
    <w:p w:rsidR="008C2476" w:rsidRPr="00650490" w:rsidRDefault="00C875FC" w:rsidP="008C2476">
      <w:pPr>
        <w:rPr>
          <w:rFonts w:ascii="Helvetica" w:hAnsi="Helvetica"/>
          <w:b/>
          <w:sz w:val="24"/>
          <w:szCs w:val="24"/>
          <w:lang w:val="es-CR"/>
        </w:rPr>
      </w:pPr>
      <w:r w:rsidRPr="00C875FC">
        <w:rPr>
          <w:rFonts w:ascii="Helvetica" w:hAnsi="Helvetica"/>
          <w:b/>
          <w:noProof/>
          <w:sz w:val="24"/>
          <w:szCs w:val="24"/>
          <w:lang w:val="es-CR"/>
        </w:rPr>
        <w:lastRenderedPageBreak/>
        <w:pict>
          <v:shapetype id="_x0000_t202" coordsize="21600,21600" o:spt="202" path="m,l,21600r21600,l21600,xe">
            <v:stroke joinstyle="miter"/>
            <v:path gradientshapeok="t" o:connecttype="rect"/>
          </v:shapetype>
          <v:shape id="Cuadro de texto 2" o:spid="_x0000_s1026" type="#_x0000_t202" style="position:absolute;margin-left:0;margin-top:26.8pt;width:488.25pt;height:104.55pt;z-index:251659264;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" strokecolor="#e36c0a [2409]">
            <v:textbox>
              <w:txbxContent>
                <w:p w:rsidR="00C35139" w:rsidRPr="0033333A" w:rsidRDefault="00C35139">
                  <w:pPr>
                    <w:rPr>
                      <w:rFonts w:ascii="Optima" w:hAnsi="Optima"/>
                      <w:lang w:val="es-CR"/>
                    </w:rPr>
                  </w:pPr>
                </w:p>
                <w:p w:rsidR="00C35139" w:rsidRPr="00D43C40" w:rsidRDefault="00C35139" w:rsidP="00650490">
                  <w:pPr>
                    <w:pStyle w:val="Estilo1"/>
                    <w:rPr>
                      <w:rFonts w:ascii="Helvetica" w:hAnsi="Helvetica"/>
                    </w:rPr>
                  </w:pPr>
                  <w:r>
                    <w:rPr>
                      <w:rFonts w:ascii="Helvetica" w:hAnsi="Helvetica"/>
                    </w:rPr>
                    <w:t>Fonafifo</w:t>
                  </w:r>
                  <w:r w:rsidRPr="00D43C40">
                    <w:rPr>
                      <w:rFonts w:ascii="Helvetica" w:hAnsi="Helvetica"/>
                    </w:rPr>
                    <w:t xml:space="preserve">. 2019. </w:t>
                  </w:r>
                  <w:r w:rsidRPr="00D43C40">
                    <w:rPr>
                      <w:rFonts w:ascii="Helvetica" w:hAnsi="Helvetica"/>
                      <w:b/>
                    </w:rPr>
                    <w:t xml:space="preserve">Manual </w:t>
                  </w:r>
                  <w:r>
                    <w:rPr>
                      <w:rFonts w:ascii="Helvetica" w:hAnsi="Helvetica"/>
                      <w:b/>
                    </w:rPr>
                    <w:t>técnico - Complemento</w:t>
                  </w:r>
                  <w:r w:rsidRPr="00D43C40">
                    <w:rPr>
                      <w:rFonts w:ascii="Helvetica" w:hAnsi="Helvetica"/>
                      <w:b/>
                    </w:rPr>
                    <w:t xml:space="preserve"> de QGIS: herramienta para estimación de biodiversidad en Costa Rica</w:t>
                  </w:r>
                  <w:r w:rsidRPr="00D43C40">
                    <w:rPr>
                      <w:rFonts w:ascii="Helvetica" w:hAnsi="Helvetica"/>
                    </w:rPr>
                    <w:t>. Consultoría desarrollada para la Dirección de Desarrollo y Comercialización de Servicios Ambientales bajo contratación administrativa No. 2018CD-000048-0012100001. San José, Costa Rica.</w:t>
                  </w:r>
                </w:p>
                <w:p w:rsidR="00C35139" w:rsidRPr="008C2476" w:rsidRDefault="00C35139" w:rsidP="00650490">
                  <w:pPr>
                    <w:pStyle w:val="Estilo1"/>
                    <w:rPr>
                      <w:rFonts w:ascii="Helvetica" w:hAnsi="Helvetica"/>
                      <w:sz w:val="22"/>
                      <w:szCs w:val="22"/>
                    </w:rPr>
                  </w:pPr>
                </w:p>
              </w:txbxContent>
            </v:textbox>
            <w10:wrap type="square" anchorx="margin"/>
          </v:shape>
        </w:pict>
      </w:r>
      <w:r w:rsidR="008C2476" w:rsidRPr="00650490">
        <w:rPr>
          <w:rFonts w:ascii="Helvetica" w:hAnsi="Helvetica"/>
          <w:b/>
          <w:sz w:val="24"/>
          <w:szCs w:val="24"/>
          <w:lang w:val="es-CR"/>
        </w:rPr>
        <w:t>Citar como:</w:t>
      </w:r>
    </w:p>
    <w:p w:rsidR="00820195" w:rsidRPr="00024D03" w:rsidRDefault="00820195" w:rsidP="00DC482E">
      <w:pPr>
        <w:shd w:val="clear" w:color="auto" w:fill="FFFFFF"/>
        <w:spacing w:line="264" w:lineRule="auto"/>
        <w:jc w:val="center"/>
        <w:rPr>
          <w:rFonts w:ascii="Helvetica" w:hAnsi="Helvetica"/>
          <w:b/>
          <w:sz w:val="24"/>
          <w:szCs w:val="24"/>
          <w:lang w:val="es-CR"/>
        </w:rPr>
      </w:pPr>
    </w:p>
    <w:p w:rsidR="00650490" w:rsidRPr="00D43C40" w:rsidRDefault="00650490" w:rsidP="00650490">
      <w:pPr>
        <w:shd w:val="clear" w:color="auto" w:fill="FFFFFF"/>
        <w:spacing w:line="264" w:lineRule="auto"/>
        <w:jc w:val="both"/>
        <w:rPr>
          <w:rFonts w:ascii="Helvetica" w:hAnsi="Helvetica"/>
          <w:b/>
          <w:sz w:val="24"/>
          <w:szCs w:val="24"/>
          <w:lang w:val="es-CR"/>
        </w:rPr>
      </w:pPr>
      <w:r w:rsidRPr="00D43C40">
        <w:rPr>
          <w:rFonts w:ascii="Helvetica" w:hAnsi="Helvetica"/>
          <w:b/>
          <w:sz w:val="24"/>
          <w:szCs w:val="24"/>
          <w:lang w:val="es-CR"/>
        </w:rPr>
        <w:t>Propietario de la herramienta:</w:t>
      </w:r>
    </w:p>
    <w:p w:rsidR="00650490" w:rsidRPr="00D43C40" w:rsidRDefault="00650490" w:rsidP="00650490">
      <w:pPr>
        <w:shd w:val="clear" w:color="auto" w:fill="FFFFFF"/>
        <w:spacing w:line="264" w:lineRule="auto"/>
        <w:ind w:left="720"/>
        <w:jc w:val="both"/>
        <w:rPr>
          <w:rFonts w:ascii="Helvetica" w:hAnsi="Helvetica"/>
          <w:sz w:val="24"/>
          <w:szCs w:val="24"/>
          <w:lang w:val="es-CR"/>
        </w:rPr>
      </w:pPr>
      <w:r w:rsidRPr="00D43C40">
        <w:rPr>
          <w:rFonts w:ascii="Helvetica" w:hAnsi="Helvetica"/>
          <w:sz w:val="24"/>
          <w:szCs w:val="24"/>
          <w:lang w:val="es-CR"/>
        </w:rPr>
        <w:t>Fondo Nacional de Financiamiento Forestal</w:t>
      </w:r>
      <w:r>
        <w:rPr>
          <w:rFonts w:ascii="Helvetica" w:hAnsi="Helvetica"/>
          <w:sz w:val="24"/>
          <w:szCs w:val="24"/>
          <w:lang w:val="es-CR"/>
        </w:rPr>
        <w:t xml:space="preserve"> (Fonafifo)</w:t>
      </w:r>
    </w:p>
    <w:p w:rsidR="00650490" w:rsidRPr="00D43C40" w:rsidRDefault="00650490" w:rsidP="00650490">
      <w:pPr>
        <w:shd w:val="clear" w:color="auto" w:fill="FFFFFF"/>
        <w:spacing w:line="264" w:lineRule="auto"/>
        <w:ind w:left="720"/>
        <w:jc w:val="both"/>
        <w:rPr>
          <w:rFonts w:ascii="Helvetica" w:hAnsi="Helvetica"/>
          <w:sz w:val="24"/>
          <w:szCs w:val="24"/>
          <w:lang w:val="es-CR"/>
        </w:rPr>
      </w:pPr>
      <w:r w:rsidRPr="00D43C40">
        <w:rPr>
          <w:rFonts w:ascii="Helvetica" w:hAnsi="Helvetica"/>
          <w:sz w:val="24"/>
          <w:szCs w:val="24"/>
          <w:lang w:val="es-CR"/>
        </w:rPr>
        <w:t>Dirección de Desarrollo y Comercialización de Servicios Ambientales</w:t>
      </w:r>
    </w:p>
    <w:p w:rsidR="00650490" w:rsidRPr="00D43C40" w:rsidRDefault="00650490" w:rsidP="00650490">
      <w:pPr>
        <w:shd w:val="clear" w:color="auto" w:fill="FFFFFF"/>
        <w:spacing w:line="264" w:lineRule="auto"/>
        <w:ind w:left="720"/>
        <w:jc w:val="both"/>
        <w:rPr>
          <w:rFonts w:ascii="Helvetica" w:hAnsi="Helvetica"/>
          <w:sz w:val="24"/>
          <w:szCs w:val="24"/>
          <w:lang w:val="es-CR"/>
        </w:rPr>
      </w:pPr>
      <w:r w:rsidRPr="00D43C40">
        <w:rPr>
          <w:rFonts w:ascii="Helvetica" w:hAnsi="Helvetica"/>
          <w:sz w:val="24"/>
          <w:szCs w:val="24"/>
          <w:lang w:val="es-CR"/>
        </w:rPr>
        <w:t>Teléfono: 506-25453535</w:t>
      </w:r>
    </w:p>
    <w:p w:rsidR="00650490" w:rsidRPr="00D43C40" w:rsidRDefault="00650490" w:rsidP="00650490">
      <w:pPr>
        <w:shd w:val="clear" w:color="auto" w:fill="FFFFFF"/>
        <w:spacing w:line="264" w:lineRule="auto"/>
        <w:ind w:left="720"/>
        <w:jc w:val="both"/>
        <w:rPr>
          <w:rFonts w:ascii="Helvetica" w:hAnsi="Helvetica"/>
          <w:sz w:val="24"/>
          <w:szCs w:val="24"/>
          <w:lang w:val="es-CR"/>
        </w:rPr>
      </w:pPr>
      <w:r w:rsidRPr="00D43C40">
        <w:rPr>
          <w:rFonts w:ascii="Helvetica" w:hAnsi="Helvetica"/>
          <w:sz w:val="24"/>
          <w:szCs w:val="24"/>
          <w:lang w:val="es-CR"/>
        </w:rPr>
        <w:t xml:space="preserve">Contacto: </w:t>
      </w:r>
      <w:r w:rsidR="00C875FC" w:rsidRPr="00C875FC">
        <w:fldChar w:fldCharType="begin"/>
      </w:r>
      <w:r w:rsidR="00C875FC" w:rsidRPr="00C875FC">
        <w:rPr>
          <w:lang w:val="es-CR"/>
          <w:rPrChange w:id="4" w:author="Carmen Roldán Chacón" w:date="2019-11-26T10:10:00Z">
            <w:rPr/>
          </w:rPrChange>
        </w:rPr>
        <w:instrText xml:space="preserve"> HYPERLINK "mailto:mercadeo@fonafifo.go.cr" </w:instrText>
      </w:r>
      <w:r w:rsidR="00C875FC" w:rsidRPr="00C875FC">
        <w:fldChar w:fldCharType="separate"/>
      </w:r>
      <w:r w:rsidRPr="00D43C40">
        <w:rPr>
          <w:rFonts w:ascii="Helvetica" w:hAnsi="Helvetica"/>
          <w:sz w:val="24"/>
          <w:szCs w:val="24"/>
          <w:u w:val="single"/>
          <w:lang w:val="es-CR"/>
        </w:rPr>
        <w:t>mercadeo@fonafifo.go.cr</w:t>
      </w:r>
      <w:r w:rsidR="00C875FC">
        <w:rPr>
          <w:rFonts w:ascii="Helvetica" w:hAnsi="Helvetica"/>
          <w:sz w:val="24"/>
          <w:szCs w:val="24"/>
          <w:u w:val="single"/>
          <w:lang w:val="es-CR"/>
        </w:rPr>
        <w:fldChar w:fldCharType="end"/>
      </w:r>
    </w:p>
    <w:p w:rsidR="00650490" w:rsidRPr="00D43C40" w:rsidRDefault="00650490" w:rsidP="00650490">
      <w:pPr>
        <w:shd w:val="clear" w:color="auto" w:fill="FFFFFF"/>
        <w:spacing w:line="264" w:lineRule="auto"/>
        <w:jc w:val="center"/>
        <w:rPr>
          <w:rFonts w:ascii="Helvetica" w:hAnsi="Helvetica"/>
          <w:b/>
          <w:sz w:val="24"/>
          <w:szCs w:val="24"/>
          <w:lang w:val="es-CR"/>
        </w:rPr>
      </w:pPr>
    </w:p>
    <w:p w:rsidR="00650490" w:rsidRPr="00D43C40" w:rsidRDefault="00650490" w:rsidP="00650490">
      <w:pPr>
        <w:spacing w:line="264" w:lineRule="auto"/>
        <w:jc w:val="both"/>
        <w:rPr>
          <w:rFonts w:ascii="Helvetica" w:hAnsi="Helvetica"/>
          <w:b/>
          <w:sz w:val="24"/>
          <w:szCs w:val="24"/>
          <w:lang w:val="es-CR"/>
        </w:rPr>
      </w:pPr>
      <w:r w:rsidRPr="00D43C40">
        <w:rPr>
          <w:rFonts w:ascii="Helvetica" w:hAnsi="Helvetica"/>
          <w:b/>
          <w:sz w:val="24"/>
          <w:szCs w:val="24"/>
          <w:lang w:val="es-CR"/>
        </w:rPr>
        <w:t>Documento preparado por:</w:t>
      </w:r>
    </w:p>
    <w:p w:rsidR="00650490" w:rsidRPr="00D43C40" w:rsidRDefault="00650490" w:rsidP="00650490">
      <w:pPr>
        <w:spacing w:line="264" w:lineRule="auto"/>
        <w:ind w:left="720"/>
        <w:jc w:val="both"/>
        <w:rPr>
          <w:rFonts w:ascii="Helvetica" w:hAnsi="Helvetica"/>
          <w:sz w:val="24"/>
          <w:szCs w:val="24"/>
          <w:lang w:val="es-CR"/>
        </w:rPr>
      </w:pPr>
      <w:r w:rsidRPr="00D43C40">
        <w:rPr>
          <w:rFonts w:ascii="Helvetica" w:hAnsi="Helvetica"/>
          <w:sz w:val="24"/>
          <w:szCs w:val="24"/>
          <w:lang w:val="es-CR"/>
        </w:rPr>
        <w:t xml:space="preserve">Manuel Vargas Del Valle </w:t>
      </w:r>
    </w:p>
    <w:p w:rsidR="00650490" w:rsidRPr="00D43C40" w:rsidRDefault="00650490" w:rsidP="00650490">
      <w:pPr>
        <w:spacing w:line="264" w:lineRule="auto"/>
        <w:ind w:left="720"/>
        <w:jc w:val="both"/>
        <w:rPr>
          <w:rFonts w:ascii="Helvetica" w:hAnsi="Helvetica"/>
          <w:sz w:val="24"/>
          <w:szCs w:val="24"/>
          <w:lang w:val="es-CR"/>
        </w:rPr>
      </w:pPr>
      <w:r w:rsidRPr="00D43C40">
        <w:rPr>
          <w:rFonts w:ascii="Helvetica" w:hAnsi="Helvetica"/>
          <w:sz w:val="24"/>
          <w:szCs w:val="24"/>
          <w:lang w:val="es-CR"/>
        </w:rPr>
        <w:t xml:space="preserve">Correo electrónico: </w:t>
      </w:r>
      <w:r w:rsidR="00C875FC" w:rsidRPr="00C875FC">
        <w:fldChar w:fldCharType="begin"/>
      </w:r>
      <w:r w:rsidR="00C875FC" w:rsidRPr="00C875FC">
        <w:rPr>
          <w:lang w:val="es-CR"/>
          <w:rPrChange w:id="5" w:author="Carmen Roldán Chacón" w:date="2019-11-26T10:10:00Z">
            <w:rPr/>
          </w:rPrChange>
        </w:rPr>
        <w:instrText xml:space="preserve"> HYPERLINK "mailto:mfvargas@gmail.com" \h </w:instrText>
      </w:r>
      <w:r w:rsidR="00C875FC" w:rsidRPr="00C875FC">
        <w:fldChar w:fldCharType="separate"/>
      </w:r>
      <w:r w:rsidRPr="00D43C40">
        <w:rPr>
          <w:rFonts w:ascii="Helvetica" w:hAnsi="Helvetica"/>
          <w:sz w:val="24"/>
          <w:szCs w:val="24"/>
          <w:u w:val="single"/>
          <w:lang w:val="es-CR"/>
        </w:rPr>
        <w:t>mfvargas@gmail.com</w:t>
      </w:r>
      <w:r w:rsidR="00C875FC">
        <w:rPr>
          <w:rFonts w:ascii="Helvetica" w:hAnsi="Helvetica"/>
          <w:sz w:val="24"/>
          <w:szCs w:val="24"/>
          <w:u w:val="single"/>
          <w:lang w:val="es-CR"/>
        </w:rPr>
        <w:fldChar w:fldCharType="end"/>
      </w:r>
    </w:p>
    <w:p w:rsidR="00650490" w:rsidRPr="00D43C40" w:rsidRDefault="00650490" w:rsidP="00650490">
      <w:pPr>
        <w:spacing w:line="264" w:lineRule="auto"/>
        <w:ind w:left="720"/>
        <w:jc w:val="both"/>
        <w:rPr>
          <w:rFonts w:ascii="Helvetica" w:hAnsi="Helvetica"/>
          <w:sz w:val="24"/>
          <w:szCs w:val="24"/>
          <w:lang w:val="es-CR"/>
        </w:rPr>
      </w:pPr>
    </w:p>
    <w:p w:rsidR="00650490" w:rsidRPr="00D43C40" w:rsidRDefault="00650490" w:rsidP="00650490">
      <w:pPr>
        <w:spacing w:line="264" w:lineRule="auto"/>
        <w:ind w:left="720"/>
        <w:jc w:val="both"/>
        <w:rPr>
          <w:rFonts w:ascii="Helvetica" w:hAnsi="Helvetica"/>
          <w:sz w:val="24"/>
          <w:szCs w:val="24"/>
          <w:lang w:val="es-CR"/>
        </w:rPr>
      </w:pPr>
      <w:r w:rsidRPr="00D43C40">
        <w:rPr>
          <w:rFonts w:ascii="Helvetica" w:hAnsi="Helvetica"/>
          <w:sz w:val="24"/>
          <w:szCs w:val="24"/>
          <w:lang w:val="es-CR"/>
        </w:rPr>
        <w:t>William Ulate Rodríguez</w:t>
      </w:r>
    </w:p>
    <w:p w:rsidR="00650490" w:rsidRPr="00D43C40" w:rsidRDefault="00650490" w:rsidP="00650490">
      <w:pPr>
        <w:spacing w:line="264" w:lineRule="auto"/>
        <w:ind w:left="720"/>
        <w:jc w:val="both"/>
        <w:rPr>
          <w:rFonts w:ascii="Helvetica" w:hAnsi="Helvetica"/>
          <w:sz w:val="24"/>
          <w:szCs w:val="24"/>
          <w:lang w:val="es-CR"/>
        </w:rPr>
      </w:pPr>
      <w:r w:rsidRPr="00D43C40">
        <w:rPr>
          <w:rFonts w:ascii="Helvetica" w:hAnsi="Helvetica"/>
          <w:sz w:val="24"/>
          <w:szCs w:val="24"/>
          <w:lang w:val="es-CR"/>
        </w:rPr>
        <w:t xml:space="preserve">Correo electrónico: </w:t>
      </w:r>
      <w:r w:rsidR="00C875FC" w:rsidRPr="00C875FC">
        <w:fldChar w:fldCharType="begin"/>
      </w:r>
      <w:r w:rsidR="00C875FC" w:rsidRPr="00C875FC">
        <w:rPr>
          <w:lang w:val="es-CR"/>
          <w:rPrChange w:id="6" w:author="Carmen Roldán Chacón" w:date="2019-11-26T10:10:00Z">
            <w:rPr/>
          </w:rPrChange>
        </w:rPr>
        <w:instrText xml:space="preserve"> HYPERLINK "mailto:william_ulate_r@yahoo.com" \h </w:instrText>
      </w:r>
      <w:r w:rsidR="00C875FC" w:rsidRPr="00C875FC">
        <w:fldChar w:fldCharType="separate"/>
      </w:r>
      <w:r w:rsidRPr="00D43C40">
        <w:rPr>
          <w:rFonts w:ascii="Helvetica" w:hAnsi="Helvetica"/>
          <w:sz w:val="24"/>
          <w:szCs w:val="24"/>
          <w:u w:val="single"/>
          <w:lang w:val="es-CR"/>
        </w:rPr>
        <w:t>william_ulate_r@yahoo.com</w:t>
      </w:r>
      <w:r w:rsidR="00C875FC">
        <w:rPr>
          <w:rFonts w:ascii="Helvetica" w:hAnsi="Helvetica"/>
          <w:sz w:val="24"/>
          <w:szCs w:val="24"/>
          <w:u w:val="single"/>
          <w:lang w:val="es-CR"/>
        </w:rPr>
        <w:fldChar w:fldCharType="end"/>
      </w:r>
    </w:p>
    <w:p w:rsidR="00650490" w:rsidRPr="00D43C40" w:rsidRDefault="00650490" w:rsidP="00650490">
      <w:pPr>
        <w:spacing w:line="264" w:lineRule="auto"/>
        <w:ind w:left="720"/>
        <w:jc w:val="both"/>
        <w:rPr>
          <w:rFonts w:ascii="Helvetica" w:hAnsi="Helvetica"/>
          <w:sz w:val="24"/>
          <w:szCs w:val="24"/>
          <w:lang w:val="es-CR"/>
        </w:rPr>
      </w:pPr>
    </w:p>
    <w:p w:rsidR="00650490" w:rsidRPr="00D43C40" w:rsidRDefault="00650490" w:rsidP="00650490">
      <w:pPr>
        <w:spacing w:line="264" w:lineRule="auto"/>
        <w:ind w:left="720"/>
        <w:jc w:val="both"/>
        <w:rPr>
          <w:rFonts w:ascii="Helvetica" w:hAnsi="Helvetica"/>
          <w:sz w:val="24"/>
          <w:szCs w:val="24"/>
          <w:lang w:val="es-CR"/>
        </w:rPr>
      </w:pPr>
      <w:r w:rsidRPr="00D43C40">
        <w:rPr>
          <w:rFonts w:ascii="Helvetica" w:hAnsi="Helvetica"/>
          <w:sz w:val="24"/>
          <w:szCs w:val="24"/>
          <w:lang w:val="es-CR"/>
        </w:rPr>
        <w:t>José Miguel Cuadra Morales</w:t>
      </w:r>
    </w:p>
    <w:p w:rsidR="00650490" w:rsidRPr="00D43C40" w:rsidRDefault="00650490" w:rsidP="00650490">
      <w:pPr>
        <w:spacing w:line="264" w:lineRule="auto"/>
        <w:ind w:left="720"/>
        <w:jc w:val="both"/>
        <w:rPr>
          <w:rFonts w:ascii="Helvetica" w:hAnsi="Helvetica"/>
          <w:sz w:val="24"/>
          <w:szCs w:val="24"/>
          <w:lang w:val="es-CR"/>
        </w:rPr>
      </w:pPr>
      <w:r w:rsidRPr="00D43C40">
        <w:rPr>
          <w:rFonts w:ascii="Helvetica" w:hAnsi="Helvetica"/>
          <w:sz w:val="24"/>
          <w:szCs w:val="24"/>
          <w:lang w:val="es-CR"/>
        </w:rPr>
        <w:t xml:space="preserve">Correo electrónico: </w:t>
      </w:r>
      <w:r w:rsidR="00C875FC" w:rsidRPr="00C875FC">
        <w:fldChar w:fldCharType="begin"/>
      </w:r>
      <w:r w:rsidR="00C875FC" w:rsidRPr="00C875FC">
        <w:rPr>
          <w:lang w:val="es-CR"/>
          <w:rPrChange w:id="7" w:author="Carmen Roldán Chacón" w:date="2019-11-26T10:10:00Z">
            <w:rPr/>
          </w:rPrChange>
        </w:rPr>
        <w:instrText xml:space="preserve"> HYPERLINK "mailto:josecuadra@gmail.com" \h </w:instrText>
      </w:r>
      <w:r w:rsidR="00C875FC" w:rsidRPr="00C875FC">
        <w:fldChar w:fldCharType="separate"/>
      </w:r>
      <w:r w:rsidRPr="00D43C40">
        <w:rPr>
          <w:rFonts w:ascii="Helvetica" w:hAnsi="Helvetica"/>
          <w:sz w:val="24"/>
          <w:szCs w:val="24"/>
          <w:u w:val="single"/>
          <w:lang w:val="es-CR"/>
        </w:rPr>
        <w:t>josecuadra@gmail.com</w:t>
      </w:r>
      <w:r w:rsidR="00C875FC">
        <w:rPr>
          <w:rFonts w:ascii="Helvetica" w:hAnsi="Helvetica"/>
          <w:sz w:val="24"/>
          <w:szCs w:val="24"/>
          <w:u w:val="single"/>
          <w:lang w:val="es-CR"/>
        </w:rPr>
        <w:fldChar w:fldCharType="end"/>
      </w:r>
    </w:p>
    <w:p w:rsidR="00650490" w:rsidRPr="00D43C40" w:rsidRDefault="00650490" w:rsidP="00650490">
      <w:pPr>
        <w:spacing w:line="264" w:lineRule="auto"/>
        <w:jc w:val="both"/>
        <w:rPr>
          <w:rFonts w:ascii="Helvetica" w:hAnsi="Helvetica"/>
          <w:sz w:val="24"/>
          <w:szCs w:val="24"/>
          <w:lang w:val="es-CR"/>
        </w:rPr>
      </w:pPr>
    </w:p>
    <w:p w:rsidR="00650490" w:rsidRPr="00D43C40" w:rsidRDefault="00650490" w:rsidP="00650490">
      <w:pPr>
        <w:spacing w:line="264" w:lineRule="auto"/>
        <w:jc w:val="both"/>
        <w:rPr>
          <w:rFonts w:ascii="Helvetica" w:hAnsi="Helvetica"/>
          <w:b/>
          <w:sz w:val="24"/>
          <w:szCs w:val="24"/>
          <w:lang w:val="es-CR"/>
        </w:rPr>
      </w:pPr>
      <w:r w:rsidRPr="00D43C40">
        <w:rPr>
          <w:rFonts w:ascii="Helvetica" w:hAnsi="Helvetica"/>
          <w:b/>
          <w:sz w:val="24"/>
          <w:szCs w:val="24"/>
          <w:lang w:val="es-CR"/>
        </w:rPr>
        <w:t>Documento revisado por:</w:t>
      </w:r>
    </w:p>
    <w:p w:rsidR="00650490" w:rsidRDefault="00650490" w:rsidP="00650490">
      <w:pPr>
        <w:spacing w:line="264" w:lineRule="auto"/>
        <w:jc w:val="both"/>
        <w:rPr>
          <w:rFonts w:ascii="Helvetica" w:hAnsi="Helvetica"/>
          <w:sz w:val="24"/>
          <w:szCs w:val="24"/>
          <w:lang w:val="es-CR"/>
        </w:rPr>
      </w:pPr>
      <w:r w:rsidRPr="00D43C40">
        <w:rPr>
          <w:rFonts w:ascii="Helvetica" w:hAnsi="Helvetica"/>
          <w:sz w:val="24"/>
          <w:szCs w:val="24"/>
          <w:lang w:val="es-CR"/>
        </w:rPr>
        <w:tab/>
        <w:t>Carmen Roldán Chacón, Fonafifo</w:t>
      </w:r>
    </w:p>
    <w:p w:rsidR="00650490" w:rsidRPr="00D43C40" w:rsidRDefault="00650490" w:rsidP="00650490">
      <w:pPr>
        <w:spacing w:line="264" w:lineRule="auto"/>
        <w:ind w:firstLine="720"/>
        <w:jc w:val="both"/>
        <w:rPr>
          <w:rFonts w:ascii="Helvetica" w:hAnsi="Helvetica"/>
          <w:sz w:val="24"/>
          <w:szCs w:val="24"/>
          <w:lang w:val="es-CR"/>
        </w:rPr>
      </w:pPr>
      <w:r>
        <w:rPr>
          <w:rFonts w:ascii="Helvetica" w:hAnsi="Helvetica"/>
          <w:sz w:val="24"/>
          <w:szCs w:val="24"/>
          <w:lang w:val="es-CR"/>
        </w:rPr>
        <w:t>Correo electrónico:</w:t>
      </w:r>
      <w:r w:rsidRPr="00D43C40">
        <w:rPr>
          <w:rFonts w:ascii="Helvetica" w:hAnsi="Helvetica"/>
          <w:sz w:val="24"/>
          <w:szCs w:val="24"/>
          <w:lang w:val="es-CR"/>
        </w:rPr>
        <w:t xml:space="preserve"> </w:t>
      </w:r>
      <w:r w:rsidR="00C875FC" w:rsidRPr="00C875FC">
        <w:fldChar w:fldCharType="begin"/>
      </w:r>
      <w:r w:rsidR="00C875FC" w:rsidRPr="00C875FC">
        <w:rPr>
          <w:lang w:val="es-CR"/>
          <w:rPrChange w:id="8" w:author="Carmen Roldán Chacón" w:date="2019-11-26T10:10:00Z">
            <w:rPr/>
          </w:rPrChange>
        </w:rPr>
        <w:instrText xml:space="preserve"> HYPERLINK "mailto:croldan@fonafifo.go.cr" </w:instrText>
      </w:r>
      <w:r w:rsidR="00C875FC" w:rsidRPr="00C875FC">
        <w:fldChar w:fldCharType="separate"/>
      </w:r>
      <w:r w:rsidRPr="00D43C40">
        <w:rPr>
          <w:rStyle w:val="Hyperlink"/>
          <w:rFonts w:ascii="Helvetica" w:hAnsi="Helvetica"/>
          <w:sz w:val="24"/>
          <w:szCs w:val="24"/>
          <w:lang w:val="es-CR"/>
        </w:rPr>
        <w:t>croldan@fonafifo.go.cr</w:t>
      </w:r>
      <w:r w:rsidR="00C875FC">
        <w:rPr>
          <w:rStyle w:val="Hyperlink"/>
          <w:rFonts w:ascii="Helvetica" w:hAnsi="Helvetica"/>
          <w:sz w:val="24"/>
          <w:szCs w:val="24"/>
          <w:lang w:val="es-CR"/>
        </w:rPr>
        <w:fldChar w:fldCharType="end"/>
      </w:r>
    </w:p>
    <w:p w:rsidR="00650490" w:rsidRDefault="00650490" w:rsidP="00650490">
      <w:pPr>
        <w:spacing w:line="264" w:lineRule="auto"/>
        <w:jc w:val="both"/>
        <w:rPr>
          <w:rFonts w:ascii="Helvetica" w:hAnsi="Helvetica"/>
          <w:sz w:val="24"/>
          <w:szCs w:val="24"/>
          <w:lang w:val="es-CR"/>
        </w:rPr>
      </w:pPr>
    </w:p>
    <w:p w:rsidR="00650490" w:rsidRDefault="00650490" w:rsidP="00650490">
      <w:pPr>
        <w:spacing w:line="264" w:lineRule="auto"/>
        <w:jc w:val="both"/>
        <w:rPr>
          <w:rFonts w:ascii="Helvetica" w:hAnsi="Helvetica"/>
          <w:sz w:val="24"/>
          <w:szCs w:val="24"/>
          <w:lang w:val="es-CR"/>
        </w:rPr>
      </w:pPr>
      <w:r w:rsidRPr="00D43C40">
        <w:rPr>
          <w:rFonts w:ascii="Helvetica" w:hAnsi="Helvetica"/>
          <w:sz w:val="24"/>
          <w:szCs w:val="24"/>
          <w:lang w:val="es-CR"/>
        </w:rPr>
        <w:tab/>
        <w:t>Ricardo Bedoya Arrieta, Fonafifo</w:t>
      </w:r>
    </w:p>
    <w:p w:rsidR="00650490" w:rsidRPr="00D43C40" w:rsidRDefault="00650490" w:rsidP="00650490">
      <w:pPr>
        <w:spacing w:line="264" w:lineRule="auto"/>
        <w:ind w:firstLine="720"/>
        <w:jc w:val="both"/>
        <w:rPr>
          <w:rFonts w:ascii="Helvetica" w:hAnsi="Helvetica"/>
          <w:sz w:val="24"/>
          <w:szCs w:val="24"/>
          <w:lang w:val="es-CR"/>
        </w:rPr>
      </w:pPr>
      <w:r>
        <w:rPr>
          <w:rFonts w:ascii="Helvetica" w:hAnsi="Helvetica"/>
          <w:sz w:val="24"/>
          <w:szCs w:val="24"/>
          <w:lang w:val="es-CR"/>
        </w:rPr>
        <w:t>Correo electrónico:</w:t>
      </w:r>
      <w:r w:rsidRPr="00D43C40">
        <w:rPr>
          <w:rFonts w:ascii="Helvetica" w:hAnsi="Helvetica"/>
          <w:sz w:val="24"/>
          <w:szCs w:val="24"/>
          <w:lang w:val="es-CR"/>
        </w:rPr>
        <w:t xml:space="preserve"> </w:t>
      </w:r>
      <w:r w:rsidR="00C875FC" w:rsidRPr="00C875FC">
        <w:fldChar w:fldCharType="begin"/>
      </w:r>
      <w:r w:rsidR="00C875FC" w:rsidRPr="00C875FC">
        <w:rPr>
          <w:lang w:val="es-CR"/>
          <w:rPrChange w:id="9" w:author="Carmen Roldán Chacón" w:date="2019-11-26T10:10:00Z">
            <w:rPr/>
          </w:rPrChange>
        </w:rPr>
        <w:instrText xml:space="preserve"> HYPERLINK "mailto:ricardo.bedoya@fonafifo.go.cr" </w:instrText>
      </w:r>
      <w:r w:rsidR="00C875FC" w:rsidRPr="00C875FC">
        <w:fldChar w:fldCharType="separate"/>
      </w:r>
      <w:r w:rsidRPr="00D43C40">
        <w:rPr>
          <w:rStyle w:val="Hyperlink"/>
          <w:rFonts w:ascii="Helvetica" w:hAnsi="Helvetica"/>
          <w:sz w:val="24"/>
          <w:szCs w:val="24"/>
          <w:lang w:val="es-CR"/>
        </w:rPr>
        <w:t>ricardo.bedoya@fonafifo.go.cr</w:t>
      </w:r>
      <w:r w:rsidR="00C875FC">
        <w:rPr>
          <w:rStyle w:val="Hyperlink"/>
          <w:rFonts w:ascii="Helvetica" w:hAnsi="Helvetica"/>
          <w:sz w:val="24"/>
          <w:szCs w:val="24"/>
          <w:lang w:val="es-CR"/>
        </w:rPr>
        <w:fldChar w:fldCharType="end"/>
      </w:r>
    </w:p>
    <w:p w:rsidR="00650490" w:rsidRPr="00115B5C" w:rsidRDefault="00650490" w:rsidP="00650490">
      <w:pPr>
        <w:spacing w:line="264" w:lineRule="auto"/>
        <w:jc w:val="both"/>
        <w:rPr>
          <w:rFonts w:ascii="Helvetica" w:hAnsi="Helvetica"/>
          <w:lang w:val="es-CR"/>
        </w:rPr>
      </w:pPr>
    </w:p>
    <w:p w:rsidR="00650490" w:rsidRPr="00115B5C" w:rsidRDefault="00650490" w:rsidP="00650490">
      <w:pPr>
        <w:spacing w:line="264" w:lineRule="auto"/>
        <w:jc w:val="both"/>
        <w:rPr>
          <w:rFonts w:ascii="Helvetica" w:hAnsi="Helvetica"/>
          <w:lang w:val="es-CR"/>
        </w:rPr>
      </w:pPr>
    </w:p>
    <w:p w:rsidR="00650490" w:rsidRPr="002A59CB" w:rsidRDefault="00650490" w:rsidP="00650490">
      <w:pPr>
        <w:rPr>
          <w:rFonts w:ascii="Helvetica" w:hAnsi="Helvetica"/>
          <w:sz w:val="24"/>
          <w:szCs w:val="24"/>
          <w:lang w:val="es-CR"/>
        </w:rPr>
      </w:pPr>
      <w:r w:rsidRPr="002A59CB">
        <w:rPr>
          <w:rFonts w:ascii="Helvetica" w:hAnsi="Helvetica"/>
          <w:sz w:val="24"/>
          <w:szCs w:val="24"/>
          <w:lang w:val="es-CR"/>
        </w:rPr>
        <w:t>Para brindar sugerencias sobre mejoras a este manual, por favor escribir a:</w:t>
      </w:r>
    </w:p>
    <w:p w:rsidR="00650490" w:rsidRDefault="00650490" w:rsidP="00650490">
      <w:pPr>
        <w:spacing w:line="264" w:lineRule="auto"/>
        <w:jc w:val="both"/>
        <w:rPr>
          <w:rFonts w:ascii="Helvetica" w:hAnsi="Helvetica"/>
          <w:sz w:val="24"/>
          <w:szCs w:val="24"/>
          <w:lang w:val="es-CR"/>
        </w:rPr>
      </w:pPr>
      <w:r w:rsidRPr="00D43C40">
        <w:rPr>
          <w:rFonts w:ascii="Helvetica" w:hAnsi="Helvetica"/>
          <w:sz w:val="24"/>
          <w:szCs w:val="24"/>
          <w:lang w:val="es-CR"/>
        </w:rPr>
        <w:tab/>
        <w:t>Ricardo Bedoya Arrieta, Fonafifo</w:t>
      </w:r>
    </w:p>
    <w:p w:rsidR="00650490" w:rsidRPr="00D43C40" w:rsidRDefault="00650490" w:rsidP="00650490">
      <w:pPr>
        <w:spacing w:line="264" w:lineRule="auto"/>
        <w:ind w:firstLine="720"/>
        <w:jc w:val="both"/>
        <w:rPr>
          <w:rFonts w:ascii="Helvetica" w:hAnsi="Helvetica"/>
          <w:sz w:val="24"/>
          <w:szCs w:val="24"/>
          <w:lang w:val="es-CR"/>
        </w:rPr>
      </w:pPr>
      <w:r>
        <w:rPr>
          <w:rFonts w:ascii="Helvetica" w:hAnsi="Helvetica"/>
          <w:sz w:val="24"/>
          <w:szCs w:val="24"/>
          <w:lang w:val="es-CR"/>
        </w:rPr>
        <w:t>Correo electrónico:</w:t>
      </w:r>
      <w:r w:rsidRPr="00D43C40">
        <w:rPr>
          <w:rFonts w:ascii="Helvetica" w:hAnsi="Helvetica"/>
          <w:sz w:val="24"/>
          <w:szCs w:val="24"/>
          <w:lang w:val="es-CR"/>
        </w:rPr>
        <w:t xml:space="preserve"> </w:t>
      </w:r>
      <w:r w:rsidR="00C875FC" w:rsidRPr="00C875FC">
        <w:fldChar w:fldCharType="begin"/>
      </w:r>
      <w:r w:rsidR="00C875FC" w:rsidRPr="00C875FC">
        <w:rPr>
          <w:lang w:val="es-CR"/>
          <w:rPrChange w:id="10" w:author="Carmen Roldán Chacón" w:date="2019-11-26T10:10:00Z">
            <w:rPr/>
          </w:rPrChange>
        </w:rPr>
        <w:instrText xml:space="preserve"> HYPERLINK "mailto:ricardo.bedoya@fonafifo.go.cr" </w:instrText>
      </w:r>
      <w:r w:rsidR="00C875FC" w:rsidRPr="00C875FC">
        <w:fldChar w:fldCharType="separate"/>
      </w:r>
      <w:r w:rsidRPr="00D43C40">
        <w:rPr>
          <w:rStyle w:val="Hyperlink"/>
          <w:rFonts w:ascii="Helvetica" w:hAnsi="Helvetica"/>
          <w:sz w:val="24"/>
          <w:szCs w:val="24"/>
          <w:lang w:val="es-CR"/>
        </w:rPr>
        <w:t>ricardo.bedoya@fonafifo.go.cr</w:t>
      </w:r>
      <w:r w:rsidR="00C875FC">
        <w:rPr>
          <w:rStyle w:val="Hyperlink"/>
          <w:rFonts w:ascii="Helvetica" w:hAnsi="Helvetica"/>
          <w:sz w:val="24"/>
          <w:szCs w:val="24"/>
          <w:lang w:val="es-CR"/>
        </w:rPr>
        <w:fldChar w:fldCharType="end"/>
      </w:r>
    </w:p>
    <w:p w:rsidR="00180439" w:rsidRPr="00024D03" w:rsidRDefault="00180439" w:rsidP="00DC482E">
      <w:pPr>
        <w:spacing w:line="264" w:lineRule="auto"/>
        <w:rPr>
          <w:rFonts w:ascii="Helvetica" w:hAnsi="Helvetica"/>
          <w:sz w:val="24"/>
          <w:szCs w:val="24"/>
          <w:lang w:val="es-CR"/>
        </w:rPr>
      </w:pPr>
      <w:r w:rsidRPr="00024D03">
        <w:rPr>
          <w:rFonts w:ascii="Helvetica" w:hAnsi="Helvetica"/>
          <w:sz w:val="24"/>
          <w:szCs w:val="24"/>
          <w:lang w:val="es-CR"/>
        </w:rPr>
        <w:br w:type="page"/>
      </w:r>
    </w:p>
    <w:p w:rsidR="00180439" w:rsidRPr="008F7665" w:rsidRDefault="00180439" w:rsidP="00DC482E">
      <w:pPr>
        <w:spacing w:line="264" w:lineRule="auto"/>
        <w:jc w:val="center"/>
        <w:rPr>
          <w:rFonts w:ascii="Helvetica" w:hAnsi="Helvetica"/>
          <w:b/>
          <w:sz w:val="32"/>
          <w:szCs w:val="32"/>
          <w:lang w:val="es-CR"/>
        </w:rPr>
      </w:pPr>
      <w:r w:rsidRPr="008F7665">
        <w:rPr>
          <w:rFonts w:ascii="Helvetica" w:hAnsi="Helvetica"/>
          <w:b/>
          <w:sz w:val="32"/>
          <w:szCs w:val="32"/>
          <w:lang w:val="es-CR"/>
        </w:rPr>
        <w:lastRenderedPageBreak/>
        <w:t>Contenido</w:t>
      </w:r>
    </w:p>
    <w:p w:rsidR="00180439" w:rsidRPr="00024D03" w:rsidRDefault="00180439" w:rsidP="00DC482E">
      <w:pPr>
        <w:spacing w:line="264" w:lineRule="auto"/>
        <w:jc w:val="center"/>
        <w:rPr>
          <w:rFonts w:ascii="Helvetica" w:hAnsi="Helvetica"/>
          <w:b/>
          <w:sz w:val="24"/>
          <w:szCs w:val="24"/>
          <w:lang w:val="es-CR"/>
        </w:rPr>
      </w:pPr>
    </w:p>
    <w:p w:rsidR="005734F9" w:rsidRPr="00024D03" w:rsidRDefault="005734F9" w:rsidP="00DC482E">
      <w:pPr>
        <w:spacing w:line="264" w:lineRule="auto"/>
        <w:jc w:val="center"/>
        <w:rPr>
          <w:rFonts w:ascii="Helvetica" w:hAnsi="Helvetica"/>
          <w:sz w:val="24"/>
          <w:szCs w:val="24"/>
          <w:lang w:val="es-CR"/>
        </w:rPr>
      </w:pPr>
    </w:p>
    <w:sdt>
      <w:sdtPr>
        <w:rPr>
          <w:rFonts w:ascii="Helvetica" w:hAnsi="Helvetica"/>
          <w:sz w:val="24"/>
          <w:szCs w:val="24"/>
        </w:rPr>
        <w:id w:val="80810618"/>
        <w:docPartObj>
          <w:docPartGallery w:val="Table of Contents"/>
          <w:docPartUnique/>
        </w:docPartObj>
      </w:sdtPr>
      <w:sdtContent>
        <w:p w:rsidR="00F137A7" w:rsidRDefault="00C875FC">
          <w:pPr>
            <w:pStyle w:val="TOC1"/>
            <w:tabs>
              <w:tab w:val="right" w:leader="dot" w:pos="9111"/>
            </w:tabs>
            <w:rPr>
              <w:rFonts w:asciiTheme="minorHAnsi" w:eastAsiaTheme="minorEastAsia" w:hAnsiTheme="minorHAnsi" w:cstheme="minorBidi"/>
              <w:noProof/>
              <w:lang w:eastAsia="en-US"/>
            </w:rPr>
          </w:pPr>
          <w:r w:rsidRPr="00024D03">
            <w:rPr>
              <w:rFonts w:ascii="Helvetica" w:hAnsi="Helvetica"/>
              <w:sz w:val="24"/>
              <w:szCs w:val="24"/>
            </w:rPr>
            <w:fldChar w:fldCharType="begin"/>
          </w:r>
          <w:r w:rsidR="009F0F9A" w:rsidRPr="00024D03">
            <w:rPr>
              <w:rFonts w:ascii="Helvetica" w:hAnsi="Helvetica"/>
              <w:sz w:val="24"/>
              <w:szCs w:val="24"/>
            </w:rPr>
            <w:instrText xml:space="preserve"> TOC \h \u \z \n </w:instrText>
          </w:r>
          <w:r w:rsidRPr="00024D03">
            <w:rPr>
              <w:rFonts w:ascii="Helvetica" w:hAnsi="Helvetica"/>
              <w:sz w:val="24"/>
              <w:szCs w:val="24"/>
            </w:rPr>
            <w:fldChar w:fldCharType="separate"/>
          </w:r>
          <w:hyperlink w:anchor="_Toc27695127" w:history="1">
            <w:r w:rsidR="00F137A7" w:rsidRPr="00B66206">
              <w:rPr>
                <w:rStyle w:val="Hyperlink"/>
                <w:rFonts w:ascii="Helvetica" w:hAnsi="Helvetica"/>
                <w:b/>
                <w:noProof/>
                <w:lang w:val="es-CR"/>
              </w:rPr>
              <w:t>Acerca de la propiedad del software desarrollado</w:t>
            </w:r>
          </w:hyperlink>
        </w:p>
        <w:p w:rsidR="00F137A7" w:rsidRDefault="00F137A7">
          <w:pPr>
            <w:pStyle w:val="TOC1"/>
            <w:tabs>
              <w:tab w:val="right" w:leader="dot" w:pos="9111"/>
            </w:tabs>
            <w:rPr>
              <w:rFonts w:asciiTheme="minorHAnsi" w:eastAsiaTheme="minorEastAsia" w:hAnsiTheme="minorHAnsi" w:cstheme="minorBidi"/>
              <w:noProof/>
              <w:lang w:eastAsia="en-US"/>
            </w:rPr>
          </w:pPr>
          <w:hyperlink w:anchor="_Toc27695128" w:history="1">
            <w:r w:rsidRPr="00B66206">
              <w:rPr>
                <w:rStyle w:val="Hyperlink"/>
                <w:rFonts w:ascii="Helvetica" w:hAnsi="Helvetica"/>
                <w:b/>
                <w:noProof/>
                <w:lang w:val="es-CR"/>
              </w:rPr>
              <w:t>1. Introducción</w:t>
            </w:r>
          </w:hyperlink>
        </w:p>
        <w:p w:rsidR="00F137A7" w:rsidRDefault="00F137A7">
          <w:pPr>
            <w:pStyle w:val="TOC1"/>
            <w:tabs>
              <w:tab w:val="right" w:leader="dot" w:pos="9111"/>
            </w:tabs>
            <w:rPr>
              <w:rFonts w:asciiTheme="minorHAnsi" w:eastAsiaTheme="minorEastAsia" w:hAnsiTheme="minorHAnsi" w:cstheme="minorBidi"/>
              <w:noProof/>
              <w:lang w:eastAsia="en-US"/>
            </w:rPr>
          </w:pPr>
          <w:hyperlink w:anchor="_Toc27695129" w:history="1">
            <w:r w:rsidRPr="00B66206">
              <w:rPr>
                <w:rStyle w:val="Hyperlink"/>
                <w:rFonts w:ascii="Helvetica" w:hAnsi="Helvetica"/>
                <w:b/>
                <w:noProof/>
                <w:lang w:val="es-CR"/>
              </w:rPr>
              <w:t>2. Presentación</w:t>
            </w:r>
          </w:hyperlink>
        </w:p>
        <w:p w:rsidR="00F137A7" w:rsidRDefault="00F137A7">
          <w:pPr>
            <w:pStyle w:val="TOC1"/>
            <w:tabs>
              <w:tab w:val="right" w:leader="dot" w:pos="9111"/>
            </w:tabs>
            <w:rPr>
              <w:rFonts w:asciiTheme="minorHAnsi" w:eastAsiaTheme="minorEastAsia" w:hAnsiTheme="minorHAnsi" w:cstheme="minorBidi"/>
              <w:noProof/>
              <w:lang w:eastAsia="en-US"/>
            </w:rPr>
          </w:pPr>
          <w:hyperlink w:anchor="_Toc27695130" w:history="1">
            <w:r w:rsidRPr="00B66206">
              <w:rPr>
                <w:rStyle w:val="Hyperlink"/>
                <w:rFonts w:ascii="Helvetica" w:hAnsi="Helvetica"/>
                <w:b/>
                <w:noProof/>
                <w:lang w:val="es-CR"/>
              </w:rPr>
              <w:t>3. Arquitectura del sistema</w:t>
            </w:r>
          </w:hyperlink>
        </w:p>
        <w:p w:rsidR="00F137A7" w:rsidRDefault="00F137A7">
          <w:pPr>
            <w:pStyle w:val="TOC1"/>
            <w:tabs>
              <w:tab w:val="right" w:leader="dot" w:pos="9111"/>
            </w:tabs>
            <w:rPr>
              <w:rFonts w:asciiTheme="minorHAnsi" w:eastAsiaTheme="minorEastAsia" w:hAnsiTheme="minorHAnsi" w:cstheme="minorBidi"/>
              <w:noProof/>
              <w:lang w:eastAsia="en-US"/>
            </w:rPr>
          </w:pPr>
          <w:hyperlink w:anchor="_Toc27695131" w:history="1">
            <w:r w:rsidRPr="00B66206">
              <w:rPr>
                <w:rStyle w:val="Hyperlink"/>
                <w:rFonts w:ascii="Helvetica" w:hAnsi="Helvetica"/>
                <w:b/>
                <w:noProof/>
                <w:lang w:val="es-CR"/>
              </w:rPr>
              <w:t>4. Instalación de software necesario para el funcionamiento del complemento</w:t>
            </w:r>
          </w:hyperlink>
        </w:p>
        <w:p w:rsidR="00F137A7" w:rsidRDefault="00F137A7">
          <w:pPr>
            <w:pStyle w:val="TOC2"/>
            <w:tabs>
              <w:tab w:val="right" w:leader="dot" w:pos="9111"/>
            </w:tabs>
            <w:rPr>
              <w:rFonts w:asciiTheme="minorHAnsi" w:eastAsiaTheme="minorEastAsia" w:hAnsiTheme="minorHAnsi" w:cstheme="minorBidi"/>
              <w:noProof/>
              <w:lang w:eastAsia="en-US"/>
            </w:rPr>
          </w:pPr>
          <w:hyperlink w:anchor="_Toc27695132" w:history="1">
            <w:r w:rsidRPr="00B66206">
              <w:rPr>
                <w:rStyle w:val="Hyperlink"/>
                <w:rFonts w:ascii="Helvetica" w:hAnsi="Helvetica"/>
                <w:b/>
                <w:noProof/>
                <w:lang w:val="es-CR"/>
              </w:rPr>
              <w:t>4.1. QGIS</w:t>
            </w:r>
          </w:hyperlink>
        </w:p>
        <w:p w:rsidR="00F137A7" w:rsidRDefault="00F137A7">
          <w:pPr>
            <w:pStyle w:val="TOC2"/>
            <w:tabs>
              <w:tab w:val="right" w:leader="dot" w:pos="9111"/>
            </w:tabs>
            <w:rPr>
              <w:rFonts w:asciiTheme="minorHAnsi" w:eastAsiaTheme="minorEastAsia" w:hAnsiTheme="minorHAnsi" w:cstheme="minorBidi"/>
              <w:noProof/>
              <w:lang w:eastAsia="en-US"/>
            </w:rPr>
          </w:pPr>
          <w:hyperlink w:anchor="_Toc27695133" w:history="1">
            <w:r w:rsidRPr="00B66206">
              <w:rPr>
                <w:rStyle w:val="Hyperlink"/>
                <w:rFonts w:ascii="Helvetica" w:hAnsi="Helvetica"/>
                <w:b/>
                <w:noProof/>
                <w:lang w:val="es-CR"/>
              </w:rPr>
              <w:t>4.2. PostgreSQL y PostGIS</w:t>
            </w:r>
          </w:hyperlink>
        </w:p>
        <w:p w:rsidR="00F137A7" w:rsidRDefault="00F137A7">
          <w:pPr>
            <w:pStyle w:val="TOC1"/>
            <w:tabs>
              <w:tab w:val="right" w:leader="dot" w:pos="9111"/>
            </w:tabs>
            <w:rPr>
              <w:rFonts w:asciiTheme="minorHAnsi" w:eastAsiaTheme="minorEastAsia" w:hAnsiTheme="minorHAnsi" w:cstheme="minorBidi"/>
              <w:noProof/>
              <w:lang w:eastAsia="en-US"/>
            </w:rPr>
          </w:pPr>
          <w:hyperlink w:anchor="_Toc27695134" w:history="1">
            <w:r w:rsidRPr="00B66206">
              <w:rPr>
                <w:rStyle w:val="Hyperlink"/>
                <w:rFonts w:ascii="Helvetica" w:hAnsi="Helvetica"/>
                <w:b/>
                <w:noProof/>
                <w:lang w:val="es-CR"/>
              </w:rPr>
              <w:t>5. Instalación del complemento</w:t>
            </w:r>
          </w:hyperlink>
        </w:p>
        <w:p w:rsidR="00F137A7" w:rsidRDefault="00F137A7">
          <w:pPr>
            <w:pStyle w:val="TOC1"/>
            <w:tabs>
              <w:tab w:val="right" w:leader="dot" w:pos="9111"/>
            </w:tabs>
            <w:rPr>
              <w:rFonts w:asciiTheme="minorHAnsi" w:eastAsiaTheme="minorEastAsia" w:hAnsiTheme="minorHAnsi" w:cstheme="minorBidi"/>
              <w:noProof/>
              <w:lang w:eastAsia="en-US"/>
            </w:rPr>
          </w:pPr>
          <w:hyperlink w:anchor="_Toc27695135" w:history="1">
            <w:r w:rsidRPr="00B66206">
              <w:rPr>
                <w:rStyle w:val="Hyperlink"/>
                <w:rFonts w:ascii="Helvetica" w:hAnsi="Helvetica"/>
                <w:b/>
                <w:noProof/>
                <w:lang w:val="es-CR"/>
              </w:rPr>
              <w:t>6. Código fuente del complemento</w:t>
            </w:r>
          </w:hyperlink>
        </w:p>
        <w:p w:rsidR="00F137A7" w:rsidRDefault="00F137A7">
          <w:pPr>
            <w:pStyle w:val="TOC1"/>
            <w:tabs>
              <w:tab w:val="right" w:leader="dot" w:pos="9111"/>
            </w:tabs>
            <w:rPr>
              <w:rFonts w:asciiTheme="minorHAnsi" w:eastAsiaTheme="minorEastAsia" w:hAnsiTheme="minorHAnsi" w:cstheme="minorBidi"/>
              <w:noProof/>
              <w:lang w:eastAsia="en-US"/>
            </w:rPr>
          </w:pPr>
          <w:hyperlink w:anchor="_Toc27695136" w:history="1">
            <w:r w:rsidRPr="00B66206">
              <w:rPr>
                <w:rStyle w:val="Hyperlink"/>
                <w:rFonts w:ascii="Helvetica" w:hAnsi="Helvetica" w:cs="Helvetica"/>
                <w:b/>
                <w:noProof/>
                <w:lang w:val="es-CR"/>
              </w:rPr>
              <w:t>7. Estructura de la base de datos</w:t>
            </w:r>
          </w:hyperlink>
        </w:p>
        <w:p w:rsidR="00F137A7" w:rsidRDefault="00F137A7">
          <w:pPr>
            <w:pStyle w:val="TOC1"/>
            <w:tabs>
              <w:tab w:val="right" w:leader="dot" w:pos="9111"/>
            </w:tabs>
            <w:rPr>
              <w:rFonts w:asciiTheme="minorHAnsi" w:eastAsiaTheme="minorEastAsia" w:hAnsiTheme="minorHAnsi" w:cstheme="minorBidi"/>
              <w:noProof/>
              <w:lang w:eastAsia="en-US"/>
            </w:rPr>
          </w:pPr>
          <w:hyperlink w:anchor="_Toc27695137" w:history="1">
            <w:r w:rsidRPr="00B66206">
              <w:rPr>
                <w:rStyle w:val="Hyperlink"/>
                <w:rFonts w:ascii="Helvetica" w:hAnsi="Helvetica" w:cs="Helvetica"/>
                <w:b/>
                <w:noProof/>
                <w:lang w:val="es-CR"/>
              </w:rPr>
              <w:t>8. Procedimientos de actualización</w:t>
            </w:r>
          </w:hyperlink>
        </w:p>
        <w:p w:rsidR="00F137A7" w:rsidRDefault="00F137A7">
          <w:pPr>
            <w:pStyle w:val="TOC1"/>
            <w:tabs>
              <w:tab w:val="right" w:leader="dot" w:pos="9111"/>
            </w:tabs>
            <w:rPr>
              <w:rFonts w:asciiTheme="minorHAnsi" w:eastAsiaTheme="minorEastAsia" w:hAnsiTheme="minorHAnsi" w:cstheme="minorBidi"/>
              <w:noProof/>
              <w:lang w:eastAsia="en-US"/>
            </w:rPr>
          </w:pPr>
          <w:hyperlink w:anchor="_Toc27695138" w:history="1">
            <w:r w:rsidRPr="00B66206">
              <w:rPr>
                <w:rStyle w:val="Hyperlink"/>
                <w:rFonts w:ascii="Helvetica" w:hAnsi="Helvetica" w:cs="Helvetica"/>
                <w:b/>
                <w:noProof/>
                <w:lang w:val="es-CR"/>
              </w:rPr>
              <w:t>9. Oportunidades de mejora</w:t>
            </w:r>
          </w:hyperlink>
        </w:p>
        <w:p w:rsidR="00F137A7" w:rsidRDefault="00F137A7">
          <w:pPr>
            <w:pStyle w:val="TOC1"/>
            <w:tabs>
              <w:tab w:val="right" w:leader="dot" w:pos="9111"/>
            </w:tabs>
            <w:rPr>
              <w:rFonts w:asciiTheme="minorHAnsi" w:eastAsiaTheme="minorEastAsia" w:hAnsiTheme="minorHAnsi" w:cstheme="minorBidi"/>
              <w:noProof/>
              <w:lang w:eastAsia="en-US"/>
            </w:rPr>
          </w:pPr>
          <w:hyperlink w:anchor="_Toc27695139" w:history="1">
            <w:r w:rsidRPr="00B66206">
              <w:rPr>
                <w:rStyle w:val="Hyperlink"/>
                <w:rFonts w:ascii="Helvetica" w:hAnsi="Helvetica"/>
                <w:b/>
                <w:noProof/>
                <w:lang w:val="es-CR"/>
              </w:rPr>
              <w:t>10. Anexos</w:t>
            </w:r>
          </w:hyperlink>
        </w:p>
        <w:p w:rsidR="00F137A7" w:rsidRDefault="00F137A7">
          <w:pPr>
            <w:pStyle w:val="TOC2"/>
            <w:tabs>
              <w:tab w:val="right" w:leader="dot" w:pos="9111"/>
            </w:tabs>
            <w:rPr>
              <w:rFonts w:asciiTheme="minorHAnsi" w:eastAsiaTheme="minorEastAsia" w:hAnsiTheme="minorHAnsi" w:cstheme="minorBidi"/>
              <w:noProof/>
              <w:lang w:eastAsia="en-US"/>
            </w:rPr>
          </w:pPr>
          <w:hyperlink w:anchor="_Toc27695140" w:history="1">
            <w:r w:rsidRPr="00B66206">
              <w:rPr>
                <w:rStyle w:val="Hyperlink"/>
                <w:rFonts w:ascii="Helvetica" w:hAnsi="Helvetica"/>
                <w:b/>
                <w:noProof/>
                <w:lang w:val="es-CR"/>
              </w:rPr>
              <w:t>10.1. Creación de una base de datos en pgAdmin</w:t>
            </w:r>
          </w:hyperlink>
        </w:p>
        <w:p w:rsidR="00F137A7" w:rsidRDefault="00F137A7">
          <w:pPr>
            <w:pStyle w:val="TOC2"/>
            <w:tabs>
              <w:tab w:val="right" w:leader="dot" w:pos="9111"/>
            </w:tabs>
            <w:rPr>
              <w:rFonts w:asciiTheme="minorHAnsi" w:eastAsiaTheme="minorEastAsia" w:hAnsiTheme="minorHAnsi" w:cstheme="minorBidi"/>
              <w:noProof/>
              <w:lang w:eastAsia="en-US"/>
            </w:rPr>
          </w:pPr>
          <w:hyperlink w:anchor="_Toc27695141" w:history="1">
            <w:r w:rsidRPr="00B66206">
              <w:rPr>
                <w:rStyle w:val="Hyperlink"/>
                <w:rFonts w:ascii="Helvetica" w:hAnsi="Helvetica"/>
                <w:b/>
                <w:noProof/>
                <w:lang w:val="es-CR"/>
              </w:rPr>
              <w:t>10.2. Respaldo de una base de datos en pgAdmin</w:t>
            </w:r>
          </w:hyperlink>
        </w:p>
        <w:p w:rsidR="00F137A7" w:rsidRDefault="00F137A7">
          <w:pPr>
            <w:pStyle w:val="TOC2"/>
            <w:tabs>
              <w:tab w:val="right" w:leader="dot" w:pos="9111"/>
            </w:tabs>
            <w:rPr>
              <w:rFonts w:asciiTheme="minorHAnsi" w:eastAsiaTheme="minorEastAsia" w:hAnsiTheme="minorHAnsi" w:cstheme="minorBidi"/>
              <w:noProof/>
              <w:lang w:eastAsia="en-US"/>
            </w:rPr>
          </w:pPr>
          <w:hyperlink w:anchor="_Toc27695142" w:history="1">
            <w:r w:rsidRPr="00B66206">
              <w:rPr>
                <w:rStyle w:val="Hyperlink"/>
                <w:rFonts w:ascii="Helvetica" w:hAnsi="Helvetica"/>
                <w:b/>
                <w:noProof/>
                <w:lang w:val="es-CR"/>
              </w:rPr>
              <w:t>10.3. Restauración de una base de datos respaldada en pgAdmin</w:t>
            </w:r>
          </w:hyperlink>
        </w:p>
        <w:p w:rsidR="00F137A7" w:rsidRDefault="00F137A7">
          <w:pPr>
            <w:pStyle w:val="TOC2"/>
            <w:tabs>
              <w:tab w:val="right" w:leader="dot" w:pos="9111"/>
            </w:tabs>
            <w:rPr>
              <w:rFonts w:asciiTheme="minorHAnsi" w:eastAsiaTheme="minorEastAsia" w:hAnsiTheme="minorHAnsi" w:cstheme="minorBidi"/>
              <w:noProof/>
              <w:lang w:eastAsia="en-US"/>
            </w:rPr>
          </w:pPr>
          <w:hyperlink w:anchor="_Toc27695143" w:history="1">
            <w:r w:rsidRPr="00B66206">
              <w:rPr>
                <w:rStyle w:val="Hyperlink"/>
                <w:b/>
                <w:noProof/>
                <w:lang w:val="es-CR"/>
              </w:rPr>
              <w:t>10.4. Contenido de la base de datos distribuida junto con el complemento</w:t>
            </w:r>
          </w:hyperlink>
        </w:p>
        <w:p w:rsidR="005734F9" w:rsidRPr="00024D03" w:rsidRDefault="00C875FC" w:rsidP="00DC482E">
          <w:pPr>
            <w:spacing w:before="200" w:after="80" w:line="264" w:lineRule="auto"/>
            <w:rPr>
              <w:rFonts w:ascii="Helvetica" w:hAnsi="Helvetica"/>
              <w:sz w:val="24"/>
              <w:szCs w:val="24"/>
              <w:u w:val="single"/>
            </w:rPr>
          </w:pPr>
          <w:r w:rsidRPr="00024D03">
            <w:rPr>
              <w:rFonts w:ascii="Helvetica" w:hAnsi="Helvetica"/>
              <w:sz w:val="24"/>
              <w:szCs w:val="24"/>
            </w:rPr>
            <w:fldChar w:fldCharType="end"/>
          </w:r>
        </w:p>
      </w:sdtContent>
    </w:sdt>
    <w:p w:rsidR="005734F9" w:rsidRPr="00024D03" w:rsidRDefault="005734F9" w:rsidP="00DC482E">
      <w:pPr>
        <w:spacing w:line="264" w:lineRule="auto"/>
        <w:rPr>
          <w:rFonts w:ascii="Helvetica" w:hAnsi="Helvetica"/>
          <w:sz w:val="24"/>
          <w:szCs w:val="24"/>
        </w:rPr>
      </w:pPr>
    </w:p>
    <w:p w:rsidR="005734F9" w:rsidRPr="00024D03" w:rsidRDefault="009F0F9A" w:rsidP="00DC482E">
      <w:pPr>
        <w:spacing w:line="264" w:lineRule="auto"/>
        <w:jc w:val="center"/>
        <w:rPr>
          <w:rFonts w:ascii="Helvetica" w:hAnsi="Helvetica"/>
          <w:sz w:val="24"/>
          <w:szCs w:val="24"/>
        </w:rPr>
      </w:pPr>
      <w:r w:rsidRPr="00024D03">
        <w:rPr>
          <w:rFonts w:ascii="Helvetica" w:hAnsi="Helvetica"/>
          <w:sz w:val="24"/>
          <w:szCs w:val="24"/>
        </w:rPr>
        <w:br w:type="page"/>
      </w:r>
    </w:p>
    <w:p w:rsidR="009F598D" w:rsidRDefault="009F598D" w:rsidP="00523A78">
      <w:pPr>
        <w:keepNext/>
        <w:keepLines/>
        <w:spacing w:before="400" w:after="120"/>
        <w:outlineLvl w:val="0"/>
        <w:rPr>
          <w:rFonts w:ascii="Helvetica" w:hAnsi="Helvetica"/>
          <w:b/>
          <w:sz w:val="28"/>
          <w:szCs w:val="28"/>
          <w:lang w:val="es-CR"/>
        </w:rPr>
      </w:pPr>
      <w:bookmarkStart w:id="11" w:name="_Toc27695127"/>
      <w:r>
        <w:rPr>
          <w:rFonts w:ascii="Helvetica" w:hAnsi="Helvetica"/>
          <w:b/>
          <w:sz w:val="28"/>
          <w:szCs w:val="28"/>
          <w:lang w:val="es-CR"/>
        </w:rPr>
        <w:lastRenderedPageBreak/>
        <w:t>Acerca de la propiedad del software</w:t>
      </w:r>
      <w:r w:rsidR="00FB12F4">
        <w:rPr>
          <w:rFonts w:ascii="Helvetica" w:hAnsi="Helvetica"/>
          <w:b/>
          <w:sz w:val="28"/>
          <w:szCs w:val="28"/>
          <w:lang w:val="es-CR"/>
        </w:rPr>
        <w:t xml:space="preserve"> desarrollado</w:t>
      </w:r>
      <w:bookmarkEnd w:id="11"/>
    </w:p>
    <w:p w:rsidR="009F598D" w:rsidRPr="009B4AB6" w:rsidRDefault="009F598D" w:rsidP="009B4AB6">
      <w:pPr>
        <w:jc w:val="both"/>
        <w:rPr>
          <w:rFonts w:ascii="Helvetica" w:hAnsi="Helvetica"/>
          <w:lang w:val="es-CR"/>
        </w:rPr>
      </w:pPr>
      <w:r w:rsidRPr="009B4AB6">
        <w:rPr>
          <w:rFonts w:ascii="Helvetica" w:hAnsi="Helvetica"/>
          <w:lang w:val="es-CR"/>
        </w:rPr>
        <w:t xml:space="preserve">Nosotros, los autores del </w:t>
      </w:r>
      <w:r w:rsidR="00FB12F4" w:rsidRPr="009B4AB6">
        <w:rPr>
          <w:rFonts w:ascii="Helvetica" w:hAnsi="Helvetica"/>
          <w:b/>
          <w:u w:val="single"/>
          <w:lang w:val="es-CR"/>
        </w:rPr>
        <w:t>Complemento de QGIS: herramienta para estimación de biodiversidad en Costa Rica</w:t>
      </w:r>
      <w:r w:rsidRPr="009B4AB6">
        <w:rPr>
          <w:rFonts w:ascii="Helvetica" w:hAnsi="Helvetica"/>
          <w:lang w:val="es-CR"/>
        </w:rPr>
        <w:t xml:space="preserve"> y del </w:t>
      </w:r>
      <w:r w:rsidRPr="009B4AB6">
        <w:rPr>
          <w:rFonts w:ascii="Helvetica" w:hAnsi="Helvetica"/>
          <w:b/>
          <w:u w:val="single"/>
          <w:lang w:val="es-CR"/>
        </w:rPr>
        <w:t>diseño de la base de datos que lo acompaña</w:t>
      </w:r>
      <w:r w:rsidRPr="009B4AB6">
        <w:rPr>
          <w:rFonts w:ascii="Helvetica" w:hAnsi="Helvetica"/>
          <w:lang w:val="es-CR"/>
        </w:rPr>
        <w:t xml:space="preserve">, </w:t>
      </w:r>
      <w:r w:rsidR="009962DA">
        <w:rPr>
          <w:rFonts w:ascii="Helvetica" w:hAnsi="Helvetica"/>
          <w:lang w:val="es-CR"/>
        </w:rPr>
        <w:t>manifestamos</w:t>
      </w:r>
      <w:r w:rsidRPr="009B4AB6">
        <w:rPr>
          <w:rFonts w:ascii="Helvetica" w:hAnsi="Helvetica"/>
          <w:lang w:val="es-CR"/>
        </w:rPr>
        <w:t xml:space="preserve"> que ambos </w:t>
      </w:r>
      <w:r w:rsidR="005262FF">
        <w:rPr>
          <w:rFonts w:ascii="Helvetica" w:hAnsi="Helvetica"/>
          <w:lang w:val="es-CR"/>
        </w:rPr>
        <w:t xml:space="preserve">productos </w:t>
      </w:r>
      <w:r w:rsidRPr="009B4AB6">
        <w:rPr>
          <w:rFonts w:ascii="Helvetica" w:hAnsi="Helvetica"/>
          <w:lang w:val="es-CR"/>
        </w:rPr>
        <w:t>son propiedad del Fondo Nacional de Financiamiento Foresta</w:t>
      </w:r>
      <w:r w:rsidR="00FB12F4" w:rsidRPr="009B4AB6">
        <w:rPr>
          <w:rFonts w:ascii="Helvetica" w:hAnsi="Helvetica"/>
          <w:lang w:val="es-CR"/>
        </w:rPr>
        <w:t xml:space="preserve">l (Fonafifo). </w:t>
      </w:r>
      <w:r w:rsidR="009B4AB6">
        <w:rPr>
          <w:rFonts w:ascii="Helvetica" w:hAnsi="Helvetica"/>
          <w:lang w:val="es-CR"/>
        </w:rPr>
        <w:t>Su</w:t>
      </w:r>
      <w:r w:rsidR="00FB12F4" w:rsidRPr="009B4AB6">
        <w:rPr>
          <w:rFonts w:ascii="Helvetica" w:hAnsi="Helvetica"/>
          <w:lang w:val="es-CR"/>
        </w:rPr>
        <w:t xml:space="preserve"> desarrollo se llevó a cabo mediante una consultoría realizada para la Dirección de Desarrollo y Comercialización de Servicios Ambientales de Fonafifo, bajo contratación administrativa No. 2018CD-000048-0012100001.</w:t>
      </w:r>
    </w:p>
    <w:p w:rsidR="00FB12F4" w:rsidRPr="009B4AB6" w:rsidRDefault="00FB12F4" w:rsidP="009B4AB6">
      <w:pPr>
        <w:jc w:val="both"/>
        <w:rPr>
          <w:rFonts w:ascii="Helvetica" w:hAnsi="Helvetica"/>
          <w:lang w:val="es-CR"/>
        </w:rPr>
      </w:pPr>
    </w:p>
    <w:p w:rsidR="00FB12F4" w:rsidRPr="009B4AB6" w:rsidRDefault="00FB12F4" w:rsidP="009B4AB6">
      <w:pPr>
        <w:jc w:val="both"/>
        <w:rPr>
          <w:rFonts w:ascii="Helvetica" w:hAnsi="Helvetica"/>
          <w:lang w:val="es-CR"/>
        </w:rPr>
      </w:pPr>
      <w:r w:rsidRPr="009B4AB6">
        <w:rPr>
          <w:rFonts w:ascii="Helvetica" w:hAnsi="Helvetica"/>
          <w:lang w:val="es-CR"/>
        </w:rPr>
        <w:t xml:space="preserve">El código fuente del complemento está disponible en la dirección </w:t>
      </w:r>
      <w:r w:rsidR="00C875FC" w:rsidRPr="00C875FC">
        <w:fldChar w:fldCharType="begin"/>
      </w:r>
      <w:r w:rsidR="00C875FC" w:rsidRPr="00C875FC">
        <w:rPr>
          <w:lang w:val="es-CR"/>
          <w:rPrChange w:id="12" w:author="Carmen Roldán Chacón" w:date="2019-11-26T10:10:00Z">
            <w:rPr/>
          </w:rPrChange>
        </w:rPr>
        <w:instrText xml:space="preserve"> HYPERLINK "https://github.com/estimacion-biodiversidad" </w:instrText>
      </w:r>
      <w:r w:rsidR="00C875FC" w:rsidRPr="00C875FC">
        <w:fldChar w:fldCharType="separate"/>
      </w:r>
      <w:r w:rsidRPr="009B4AB6">
        <w:rPr>
          <w:rStyle w:val="Hyperlink"/>
          <w:rFonts w:ascii="Helvetica" w:hAnsi="Helvetica"/>
          <w:lang w:val="es-CR"/>
        </w:rPr>
        <w:t>https://github.com/estimacion-biodiversidad</w:t>
      </w:r>
      <w:r w:rsidR="00C875FC">
        <w:rPr>
          <w:rStyle w:val="Hyperlink"/>
          <w:rFonts w:ascii="Helvetica" w:hAnsi="Helvetica"/>
          <w:lang w:val="es-CR"/>
        </w:rPr>
        <w:fldChar w:fldCharType="end"/>
      </w:r>
      <w:r w:rsidRPr="009B4AB6">
        <w:rPr>
          <w:rFonts w:ascii="Helvetica" w:hAnsi="Helvetica"/>
          <w:lang w:val="es-CR"/>
        </w:rPr>
        <w:t>. Para su programación, se utilizaron los siguientes componentes de software libre:</w:t>
      </w:r>
    </w:p>
    <w:p w:rsidR="00FB12F4" w:rsidRPr="009B4AB6" w:rsidRDefault="00FB12F4" w:rsidP="009B4AB6">
      <w:pPr>
        <w:jc w:val="both"/>
        <w:rPr>
          <w:rFonts w:ascii="Helvetica" w:hAnsi="Helvetica"/>
          <w:lang w:val="es-CR"/>
        </w:rPr>
      </w:pPr>
    </w:p>
    <w:p w:rsidR="00FB12F4" w:rsidRPr="009B4AB6" w:rsidRDefault="00FB12F4" w:rsidP="009B4AB6">
      <w:pPr>
        <w:pStyle w:val="ListParagraph"/>
        <w:numPr>
          <w:ilvl w:val="0"/>
          <w:numId w:val="23"/>
        </w:numPr>
        <w:spacing w:line="276" w:lineRule="auto"/>
        <w:jc w:val="both"/>
        <w:rPr>
          <w:rFonts w:ascii="Helvetica" w:hAnsi="Helvetica"/>
          <w:sz w:val="22"/>
          <w:szCs w:val="22"/>
        </w:rPr>
      </w:pPr>
      <w:r w:rsidRPr="009B4AB6">
        <w:rPr>
          <w:rFonts w:ascii="Helvetica" w:hAnsi="Helvetica"/>
          <w:sz w:val="22"/>
          <w:szCs w:val="22"/>
        </w:rPr>
        <w:t>El lenguaje de programación Python (</w:t>
      </w:r>
      <w:hyperlink r:id="rId8" w:history="1">
        <w:r w:rsidRPr="009B4AB6">
          <w:rPr>
            <w:rStyle w:val="Hyperlink"/>
            <w:rFonts w:ascii="Helvetica" w:hAnsi="Helvetica"/>
            <w:sz w:val="22"/>
            <w:szCs w:val="22"/>
          </w:rPr>
          <w:t>https://www.python.org/</w:t>
        </w:r>
      </w:hyperlink>
      <w:r w:rsidRPr="009B4AB6">
        <w:rPr>
          <w:rFonts w:ascii="Helvetica" w:hAnsi="Helvetica"/>
          <w:sz w:val="22"/>
          <w:szCs w:val="22"/>
        </w:rPr>
        <w:t>)</w:t>
      </w:r>
      <w:r w:rsidR="009B4AB6" w:rsidRPr="009B4AB6">
        <w:rPr>
          <w:rFonts w:ascii="Helvetica" w:hAnsi="Helvetica"/>
          <w:sz w:val="22"/>
          <w:szCs w:val="22"/>
        </w:rPr>
        <w:t>.</w:t>
      </w:r>
    </w:p>
    <w:p w:rsidR="00FB12F4" w:rsidRPr="009B4AB6" w:rsidRDefault="00FB12F4" w:rsidP="009B4AB6">
      <w:pPr>
        <w:pStyle w:val="ListParagraph"/>
        <w:numPr>
          <w:ilvl w:val="0"/>
          <w:numId w:val="23"/>
        </w:numPr>
        <w:spacing w:line="276" w:lineRule="auto"/>
        <w:jc w:val="both"/>
        <w:rPr>
          <w:rFonts w:ascii="Helvetica" w:hAnsi="Helvetica"/>
          <w:sz w:val="22"/>
          <w:szCs w:val="22"/>
        </w:rPr>
      </w:pPr>
      <w:r w:rsidRPr="009B4AB6">
        <w:rPr>
          <w:rFonts w:ascii="Helvetica" w:hAnsi="Helvetica"/>
          <w:sz w:val="22"/>
          <w:szCs w:val="22"/>
        </w:rPr>
        <w:t>El sistema de información geográfica QGIS (</w:t>
      </w:r>
      <w:hyperlink r:id="rId9" w:history="1">
        <w:r w:rsidRPr="009B4AB6">
          <w:rPr>
            <w:rStyle w:val="Hyperlink"/>
            <w:rFonts w:ascii="Helvetica" w:hAnsi="Helvetica"/>
            <w:sz w:val="22"/>
            <w:szCs w:val="22"/>
          </w:rPr>
          <w:t>https://www.qgis.org/</w:t>
        </w:r>
      </w:hyperlink>
      <w:r w:rsidRPr="009B4AB6">
        <w:rPr>
          <w:rFonts w:ascii="Helvetica" w:hAnsi="Helvetica"/>
          <w:sz w:val="22"/>
          <w:szCs w:val="22"/>
        </w:rPr>
        <w:t>)</w:t>
      </w:r>
      <w:r w:rsidR="009B4AB6" w:rsidRPr="009B4AB6">
        <w:rPr>
          <w:rFonts w:ascii="Helvetica" w:hAnsi="Helvetica"/>
          <w:sz w:val="22"/>
          <w:szCs w:val="22"/>
        </w:rPr>
        <w:t>.</w:t>
      </w:r>
    </w:p>
    <w:p w:rsidR="00FB12F4" w:rsidRPr="009B4AB6" w:rsidRDefault="00FB12F4" w:rsidP="009B4AB6">
      <w:pPr>
        <w:pStyle w:val="ListParagraph"/>
        <w:numPr>
          <w:ilvl w:val="0"/>
          <w:numId w:val="23"/>
        </w:numPr>
        <w:spacing w:line="276" w:lineRule="auto"/>
        <w:jc w:val="both"/>
        <w:rPr>
          <w:rFonts w:ascii="Helvetica" w:hAnsi="Helvetica"/>
          <w:sz w:val="22"/>
          <w:szCs w:val="22"/>
        </w:rPr>
      </w:pPr>
      <w:r w:rsidRPr="009B4AB6">
        <w:rPr>
          <w:rFonts w:ascii="Helvetica" w:hAnsi="Helvetica"/>
          <w:sz w:val="22"/>
          <w:szCs w:val="22"/>
        </w:rPr>
        <w:t>El motor de base de datos PostgreSQL (</w:t>
      </w:r>
      <w:hyperlink r:id="rId10" w:history="1">
        <w:r w:rsidRPr="009B4AB6">
          <w:rPr>
            <w:rStyle w:val="Hyperlink"/>
            <w:rFonts w:ascii="Helvetica" w:hAnsi="Helvetica"/>
            <w:sz w:val="22"/>
            <w:szCs w:val="22"/>
          </w:rPr>
          <w:t>https://www.postgresql.org/</w:t>
        </w:r>
      </w:hyperlink>
      <w:r w:rsidRPr="009B4AB6">
        <w:rPr>
          <w:rFonts w:ascii="Helvetica" w:hAnsi="Helvetica"/>
          <w:sz w:val="22"/>
          <w:szCs w:val="22"/>
        </w:rPr>
        <w:t>) y su extensión PostGIS (</w:t>
      </w:r>
      <w:hyperlink r:id="rId11" w:history="1">
        <w:r w:rsidRPr="009B4AB6">
          <w:rPr>
            <w:rStyle w:val="Hyperlink"/>
            <w:rFonts w:ascii="Helvetica" w:hAnsi="Helvetica"/>
            <w:sz w:val="22"/>
            <w:szCs w:val="22"/>
          </w:rPr>
          <w:t>http://postgis.net/</w:t>
        </w:r>
      </w:hyperlink>
      <w:r w:rsidRPr="009B4AB6">
        <w:rPr>
          <w:rFonts w:ascii="Helvetica" w:hAnsi="Helvetica"/>
          <w:sz w:val="22"/>
          <w:szCs w:val="22"/>
        </w:rPr>
        <w:t>) para manejo de datos geoespaciales.</w:t>
      </w:r>
    </w:p>
    <w:p w:rsidR="009B4AB6" w:rsidRPr="005A0BAF" w:rsidRDefault="009B4AB6" w:rsidP="009B4AB6">
      <w:pPr>
        <w:jc w:val="both"/>
        <w:rPr>
          <w:rFonts w:ascii="Helvetica" w:hAnsi="Helvetica"/>
          <w:lang w:val="es-CR"/>
        </w:rPr>
      </w:pPr>
    </w:p>
    <w:p w:rsidR="009B4AB6" w:rsidRPr="005A0BAF" w:rsidRDefault="009B4AB6" w:rsidP="009B4AB6">
      <w:pPr>
        <w:jc w:val="both"/>
        <w:rPr>
          <w:rFonts w:ascii="Helvetica" w:hAnsi="Helvetica"/>
          <w:lang w:val="es-CR"/>
        </w:rPr>
      </w:pPr>
      <w:r w:rsidRPr="005A0BAF">
        <w:rPr>
          <w:rFonts w:ascii="Helvetica" w:hAnsi="Helvetica"/>
          <w:lang w:val="es-CR"/>
        </w:rPr>
        <w:t>Atentamente,</w:t>
      </w:r>
    </w:p>
    <w:p w:rsidR="009B4AB6" w:rsidRPr="005A0BAF" w:rsidRDefault="009B4AB6" w:rsidP="009B4AB6">
      <w:pPr>
        <w:jc w:val="both"/>
        <w:rPr>
          <w:rFonts w:ascii="Helvetica" w:hAnsi="Helvetica"/>
          <w:lang w:val="es-CR"/>
        </w:rPr>
      </w:pPr>
    </w:p>
    <w:p w:rsidR="009B4AB6" w:rsidRDefault="009B4AB6" w:rsidP="009B4AB6">
      <w:pPr>
        <w:spacing w:line="264" w:lineRule="auto"/>
        <w:ind w:left="720"/>
        <w:jc w:val="both"/>
        <w:rPr>
          <w:rFonts w:ascii="Helvetica" w:hAnsi="Helvetica"/>
          <w:sz w:val="24"/>
          <w:szCs w:val="24"/>
          <w:lang w:val="es-CR"/>
        </w:rPr>
      </w:pPr>
      <w:r w:rsidRPr="00D43C40">
        <w:rPr>
          <w:rFonts w:ascii="Helvetica" w:hAnsi="Helvetica"/>
          <w:sz w:val="24"/>
          <w:szCs w:val="24"/>
          <w:lang w:val="es-CR"/>
        </w:rPr>
        <w:t xml:space="preserve">Manuel Vargas Del Valle </w:t>
      </w:r>
    </w:p>
    <w:p w:rsidR="009B4AB6" w:rsidRPr="00D43C40" w:rsidRDefault="009B4AB6" w:rsidP="009B4AB6">
      <w:pPr>
        <w:spacing w:line="264" w:lineRule="auto"/>
        <w:ind w:left="720"/>
        <w:jc w:val="both"/>
        <w:rPr>
          <w:rFonts w:ascii="Helvetica" w:hAnsi="Helvetica"/>
          <w:sz w:val="24"/>
          <w:szCs w:val="24"/>
          <w:lang w:val="es-CR"/>
        </w:rPr>
      </w:pPr>
      <w:r>
        <w:rPr>
          <w:rFonts w:ascii="Helvetica" w:hAnsi="Helvetica"/>
          <w:sz w:val="24"/>
          <w:szCs w:val="24"/>
          <w:lang w:val="es-CR"/>
        </w:rPr>
        <w:t>Cédula: 1-0811-0900</w:t>
      </w:r>
    </w:p>
    <w:p w:rsidR="009B4AB6" w:rsidRPr="00D43C40" w:rsidRDefault="009B4AB6" w:rsidP="009B4AB6">
      <w:pPr>
        <w:spacing w:line="264" w:lineRule="auto"/>
        <w:ind w:left="720"/>
        <w:jc w:val="both"/>
        <w:rPr>
          <w:rFonts w:ascii="Helvetica" w:hAnsi="Helvetica"/>
          <w:sz w:val="24"/>
          <w:szCs w:val="24"/>
          <w:lang w:val="es-CR"/>
        </w:rPr>
      </w:pPr>
      <w:r w:rsidRPr="00D43C40">
        <w:rPr>
          <w:rFonts w:ascii="Helvetica" w:hAnsi="Helvetica"/>
          <w:sz w:val="24"/>
          <w:szCs w:val="24"/>
          <w:lang w:val="es-CR"/>
        </w:rPr>
        <w:t xml:space="preserve">Correo electrónico: </w:t>
      </w:r>
      <w:r w:rsidR="00C875FC" w:rsidRPr="00C875FC">
        <w:fldChar w:fldCharType="begin"/>
      </w:r>
      <w:r w:rsidR="00C875FC" w:rsidRPr="00C875FC">
        <w:rPr>
          <w:lang w:val="es-CR"/>
          <w:rPrChange w:id="13" w:author="Carmen Roldán Chacón" w:date="2019-11-26T10:10:00Z">
            <w:rPr/>
          </w:rPrChange>
        </w:rPr>
        <w:instrText xml:space="preserve"> HYPERLINK "mailto:mfvargas@gmail.com" \h </w:instrText>
      </w:r>
      <w:r w:rsidR="00C875FC" w:rsidRPr="00C875FC">
        <w:fldChar w:fldCharType="separate"/>
      </w:r>
      <w:r w:rsidRPr="00D43C40">
        <w:rPr>
          <w:rFonts w:ascii="Helvetica" w:hAnsi="Helvetica"/>
          <w:sz w:val="24"/>
          <w:szCs w:val="24"/>
          <w:u w:val="single"/>
          <w:lang w:val="es-CR"/>
        </w:rPr>
        <w:t>mfvargas@gmail.com</w:t>
      </w:r>
      <w:r w:rsidR="00C875FC">
        <w:rPr>
          <w:rFonts w:ascii="Helvetica" w:hAnsi="Helvetica"/>
          <w:sz w:val="24"/>
          <w:szCs w:val="24"/>
          <w:u w:val="single"/>
          <w:lang w:val="es-CR"/>
        </w:rPr>
        <w:fldChar w:fldCharType="end"/>
      </w:r>
    </w:p>
    <w:p w:rsidR="009B4AB6" w:rsidRPr="00D43C40" w:rsidRDefault="009B4AB6" w:rsidP="009B4AB6">
      <w:pPr>
        <w:spacing w:line="264" w:lineRule="auto"/>
        <w:ind w:left="720"/>
        <w:jc w:val="both"/>
        <w:rPr>
          <w:rFonts w:ascii="Helvetica" w:hAnsi="Helvetica"/>
          <w:sz w:val="24"/>
          <w:szCs w:val="24"/>
          <w:lang w:val="es-CR"/>
        </w:rPr>
      </w:pPr>
    </w:p>
    <w:p w:rsidR="009B4AB6" w:rsidRDefault="009B4AB6" w:rsidP="009B4AB6">
      <w:pPr>
        <w:spacing w:line="264" w:lineRule="auto"/>
        <w:ind w:left="720"/>
        <w:jc w:val="both"/>
        <w:rPr>
          <w:rFonts w:ascii="Helvetica" w:hAnsi="Helvetica"/>
          <w:sz w:val="24"/>
          <w:szCs w:val="24"/>
          <w:lang w:val="es-CR"/>
        </w:rPr>
      </w:pPr>
      <w:r w:rsidRPr="00D43C40">
        <w:rPr>
          <w:rFonts w:ascii="Helvetica" w:hAnsi="Helvetica"/>
          <w:sz w:val="24"/>
          <w:szCs w:val="24"/>
          <w:lang w:val="es-CR"/>
        </w:rPr>
        <w:t>José Miguel Cuadra Morales</w:t>
      </w:r>
    </w:p>
    <w:p w:rsidR="009B4AB6" w:rsidRPr="00D43C40" w:rsidRDefault="009B4AB6" w:rsidP="009B4AB6">
      <w:pPr>
        <w:spacing w:line="264" w:lineRule="auto"/>
        <w:ind w:left="720"/>
        <w:jc w:val="both"/>
        <w:rPr>
          <w:rFonts w:ascii="Helvetica" w:hAnsi="Helvetica"/>
          <w:sz w:val="24"/>
          <w:szCs w:val="24"/>
          <w:lang w:val="es-CR"/>
        </w:rPr>
      </w:pPr>
      <w:r>
        <w:rPr>
          <w:rFonts w:ascii="Helvetica" w:hAnsi="Helvetica"/>
          <w:sz w:val="24"/>
          <w:szCs w:val="24"/>
          <w:lang w:val="es-CR"/>
        </w:rPr>
        <w:t xml:space="preserve">Cédula: </w:t>
      </w:r>
      <w:r w:rsidR="005262FF" w:rsidRPr="005262FF">
        <w:rPr>
          <w:rFonts w:ascii="Helvetica" w:hAnsi="Helvetica"/>
          <w:sz w:val="24"/>
          <w:szCs w:val="24"/>
          <w:lang w:val="es-CR"/>
        </w:rPr>
        <w:t>1</w:t>
      </w:r>
      <w:r w:rsidR="005262FF">
        <w:rPr>
          <w:rFonts w:ascii="Helvetica" w:hAnsi="Helvetica"/>
          <w:sz w:val="24"/>
          <w:szCs w:val="24"/>
          <w:lang w:val="es-CR"/>
        </w:rPr>
        <w:t>-</w:t>
      </w:r>
      <w:r w:rsidR="005262FF" w:rsidRPr="005262FF">
        <w:rPr>
          <w:rFonts w:ascii="Helvetica" w:hAnsi="Helvetica"/>
          <w:sz w:val="24"/>
          <w:szCs w:val="24"/>
          <w:lang w:val="es-CR"/>
        </w:rPr>
        <w:t>093</w:t>
      </w:r>
      <w:r w:rsidR="005262FF">
        <w:rPr>
          <w:rFonts w:ascii="Helvetica" w:hAnsi="Helvetica"/>
          <w:sz w:val="24"/>
          <w:szCs w:val="24"/>
          <w:lang w:val="es-CR"/>
        </w:rPr>
        <w:t>-</w:t>
      </w:r>
      <w:r w:rsidR="005262FF" w:rsidRPr="005262FF">
        <w:rPr>
          <w:rFonts w:ascii="Helvetica" w:hAnsi="Helvetica"/>
          <w:sz w:val="24"/>
          <w:szCs w:val="24"/>
          <w:lang w:val="es-CR"/>
        </w:rPr>
        <w:t>0341</w:t>
      </w:r>
    </w:p>
    <w:p w:rsidR="009B4AB6" w:rsidRPr="005262FF" w:rsidRDefault="009B4AB6" w:rsidP="009B4AB6">
      <w:pPr>
        <w:spacing w:line="264" w:lineRule="auto"/>
        <w:ind w:left="720"/>
        <w:jc w:val="both"/>
        <w:rPr>
          <w:lang w:val="es-CR"/>
        </w:rPr>
      </w:pPr>
      <w:r w:rsidRPr="00D43C40">
        <w:rPr>
          <w:rFonts w:ascii="Helvetica" w:hAnsi="Helvetica"/>
          <w:sz w:val="24"/>
          <w:szCs w:val="24"/>
          <w:lang w:val="es-CR"/>
        </w:rPr>
        <w:t xml:space="preserve">Correo electrónico: </w:t>
      </w:r>
      <w:r w:rsidR="00C875FC" w:rsidRPr="00C875FC">
        <w:fldChar w:fldCharType="begin"/>
      </w:r>
      <w:r w:rsidR="00C875FC" w:rsidRPr="00C875FC">
        <w:rPr>
          <w:lang w:val="es-CR"/>
          <w:rPrChange w:id="14" w:author="Carmen Roldán Chacón" w:date="2019-11-26T10:10:00Z">
            <w:rPr/>
          </w:rPrChange>
        </w:rPr>
        <w:instrText xml:space="preserve"> HYPERLINK "mailto:josecuadra@gmail.com" \h </w:instrText>
      </w:r>
      <w:r w:rsidR="00C875FC" w:rsidRPr="00C875FC">
        <w:fldChar w:fldCharType="separate"/>
      </w:r>
      <w:r w:rsidRPr="00D43C40">
        <w:rPr>
          <w:rFonts w:ascii="Helvetica" w:hAnsi="Helvetica"/>
          <w:sz w:val="24"/>
          <w:szCs w:val="24"/>
          <w:u w:val="single"/>
          <w:lang w:val="es-CR"/>
        </w:rPr>
        <w:t>josecuadra@gmail.com</w:t>
      </w:r>
      <w:r w:rsidR="00C875FC">
        <w:rPr>
          <w:rFonts w:ascii="Helvetica" w:hAnsi="Helvetica"/>
          <w:sz w:val="24"/>
          <w:szCs w:val="24"/>
          <w:u w:val="single"/>
          <w:lang w:val="es-CR"/>
        </w:rPr>
        <w:fldChar w:fldCharType="end"/>
      </w:r>
    </w:p>
    <w:p w:rsidR="009B4AB6" w:rsidRPr="005262FF" w:rsidRDefault="009B4AB6" w:rsidP="009B4AB6">
      <w:pPr>
        <w:spacing w:line="264" w:lineRule="auto"/>
        <w:ind w:left="720"/>
        <w:jc w:val="both"/>
        <w:rPr>
          <w:lang w:val="es-CR"/>
        </w:rPr>
      </w:pPr>
    </w:p>
    <w:p w:rsidR="009B4AB6" w:rsidRDefault="009B4AB6" w:rsidP="009B4AB6">
      <w:pPr>
        <w:spacing w:line="264" w:lineRule="auto"/>
        <w:ind w:left="720"/>
        <w:jc w:val="both"/>
        <w:rPr>
          <w:rFonts w:ascii="Helvetica" w:hAnsi="Helvetica"/>
          <w:sz w:val="24"/>
          <w:szCs w:val="24"/>
          <w:lang w:val="es-CR"/>
        </w:rPr>
      </w:pPr>
      <w:r w:rsidRPr="00D43C40">
        <w:rPr>
          <w:rFonts w:ascii="Helvetica" w:hAnsi="Helvetica"/>
          <w:sz w:val="24"/>
          <w:szCs w:val="24"/>
          <w:lang w:val="es-CR"/>
        </w:rPr>
        <w:t>William Ulate Rodríguez</w:t>
      </w:r>
    </w:p>
    <w:p w:rsidR="009B4AB6" w:rsidRPr="00D43C40" w:rsidRDefault="009B4AB6" w:rsidP="009B4AB6">
      <w:pPr>
        <w:spacing w:line="264" w:lineRule="auto"/>
        <w:ind w:left="720"/>
        <w:jc w:val="both"/>
        <w:rPr>
          <w:rFonts w:ascii="Helvetica" w:hAnsi="Helvetica"/>
          <w:sz w:val="24"/>
          <w:szCs w:val="24"/>
          <w:lang w:val="es-CR"/>
        </w:rPr>
      </w:pPr>
      <w:r>
        <w:rPr>
          <w:rFonts w:ascii="Helvetica" w:hAnsi="Helvetica"/>
          <w:sz w:val="24"/>
          <w:szCs w:val="24"/>
          <w:lang w:val="es-CR"/>
        </w:rPr>
        <w:t xml:space="preserve">Cédula: </w:t>
      </w:r>
      <w:r w:rsidR="005262FF" w:rsidRPr="005262FF">
        <w:rPr>
          <w:rFonts w:ascii="Helvetica" w:hAnsi="Helvetica"/>
          <w:sz w:val="24"/>
          <w:szCs w:val="24"/>
          <w:lang w:val="es-CR"/>
        </w:rPr>
        <w:t>1</w:t>
      </w:r>
      <w:r w:rsidR="005262FF">
        <w:rPr>
          <w:rFonts w:ascii="Helvetica" w:hAnsi="Helvetica"/>
          <w:sz w:val="24"/>
          <w:szCs w:val="24"/>
          <w:lang w:val="es-CR"/>
        </w:rPr>
        <w:t>-</w:t>
      </w:r>
      <w:r w:rsidR="005262FF" w:rsidRPr="005262FF">
        <w:rPr>
          <w:rFonts w:ascii="Helvetica" w:hAnsi="Helvetica"/>
          <w:sz w:val="24"/>
          <w:szCs w:val="24"/>
          <w:lang w:val="es-CR"/>
        </w:rPr>
        <w:t>0727</w:t>
      </w:r>
      <w:r w:rsidR="005262FF">
        <w:rPr>
          <w:rFonts w:ascii="Helvetica" w:hAnsi="Helvetica"/>
          <w:sz w:val="24"/>
          <w:szCs w:val="24"/>
          <w:lang w:val="es-CR"/>
        </w:rPr>
        <w:t>-</w:t>
      </w:r>
      <w:r w:rsidR="005262FF" w:rsidRPr="005262FF">
        <w:rPr>
          <w:rFonts w:ascii="Helvetica" w:hAnsi="Helvetica"/>
          <w:sz w:val="24"/>
          <w:szCs w:val="24"/>
          <w:lang w:val="es-CR"/>
        </w:rPr>
        <w:t>0692</w:t>
      </w:r>
    </w:p>
    <w:p w:rsidR="009B4AB6" w:rsidRPr="00D43C40" w:rsidRDefault="009B4AB6" w:rsidP="009B4AB6">
      <w:pPr>
        <w:spacing w:line="264" w:lineRule="auto"/>
        <w:ind w:left="720"/>
        <w:jc w:val="both"/>
        <w:rPr>
          <w:rFonts w:ascii="Helvetica" w:hAnsi="Helvetica"/>
          <w:sz w:val="24"/>
          <w:szCs w:val="24"/>
          <w:lang w:val="es-CR"/>
        </w:rPr>
      </w:pPr>
      <w:r w:rsidRPr="00D43C40">
        <w:rPr>
          <w:rFonts w:ascii="Helvetica" w:hAnsi="Helvetica"/>
          <w:sz w:val="24"/>
          <w:szCs w:val="24"/>
          <w:lang w:val="es-CR"/>
        </w:rPr>
        <w:t xml:space="preserve">Correo electrónico: </w:t>
      </w:r>
      <w:r w:rsidR="00C875FC" w:rsidRPr="00C875FC">
        <w:fldChar w:fldCharType="begin"/>
      </w:r>
      <w:r w:rsidR="00C875FC" w:rsidRPr="00C875FC">
        <w:rPr>
          <w:lang w:val="es-CR"/>
          <w:rPrChange w:id="15" w:author="Carmen Roldán Chacón" w:date="2019-11-26T10:10:00Z">
            <w:rPr/>
          </w:rPrChange>
        </w:rPr>
        <w:instrText xml:space="preserve"> HYPERLINK "mailto:william_ulate_r@yahoo.com" \h </w:instrText>
      </w:r>
      <w:r w:rsidR="00C875FC" w:rsidRPr="00C875FC">
        <w:fldChar w:fldCharType="separate"/>
      </w:r>
      <w:r w:rsidRPr="00D43C40">
        <w:rPr>
          <w:rFonts w:ascii="Helvetica" w:hAnsi="Helvetica"/>
          <w:sz w:val="24"/>
          <w:szCs w:val="24"/>
          <w:u w:val="single"/>
          <w:lang w:val="es-CR"/>
        </w:rPr>
        <w:t>william_ulate_r@yahoo.com</w:t>
      </w:r>
      <w:r w:rsidR="00C875FC">
        <w:rPr>
          <w:rFonts w:ascii="Helvetica" w:hAnsi="Helvetica"/>
          <w:sz w:val="24"/>
          <w:szCs w:val="24"/>
          <w:u w:val="single"/>
          <w:lang w:val="es-CR"/>
        </w:rPr>
        <w:fldChar w:fldCharType="end"/>
      </w:r>
    </w:p>
    <w:p w:rsidR="009B4AB6" w:rsidRPr="00D43C40" w:rsidRDefault="009B4AB6" w:rsidP="009B4AB6">
      <w:pPr>
        <w:spacing w:line="264" w:lineRule="auto"/>
        <w:ind w:left="720"/>
        <w:jc w:val="both"/>
        <w:rPr>
          <w:rFonts w:ascii="Helvetica" w:hAnsi="Helvetica"/>
          <w:sz w:val="24"/>
          <w:szCs w:val="24"/>
          <w:lang w:val="es-CR"/>
        </w:rPr>
      </w:pPr>
    </w:p>
    <w:p w:rsidR="009B4AB6" w:rsidRDefault="009B4AB6" w:rsidP="009B4AB6">
      <w:pPr>
        <w:jc w:val="both"/>
        <w:rPr>
          <w:rFonts w:ascii="Helvetica" w:hAnsi="Helvetica"/>
          <w:lang w:val="es-CR"/>
        </w:rPr>
      </w:pPr>
    </w:p>
    <w:p w:rsidR="009B4AB6" w:rsidRDefault="009B4AB6" w:rsidP="009B4AB6">
      <w:pPr>
        <w:jc w:val="both"/>
        <w:rPr>
          <w:rFonts w:ascii="Helvetica" w:hAnsi="Helvetica"/>
          <w:lang w:val="es-CR"/>
        </w:rPr>
      </w:pPr>
    </w:p>
    <w:p w:rsidR="009B4AB6" w:rsidRDefault="009B4AB6" w:rsidP="009B4AB6">
      <w:pPr>
        <w:jc w:val="right"/>
        <w:rPr>
          <w:rFonts w:ascii="Helvetica" w:hAnsi="Helvetica"/>
          <w:lang w:val="es-CR"/>
        </w:rPr>
      </w:pPr>
      <w:r>
        <w:rPr>
          <w:rFonts w:ascii="Helvetica" w:hAnsi="Helvetica"/>
          <w:lang w:val="es-CR"/>
        </w:rPr>
        <w:t>San José, Costa Rica</w:t>
      </w:r>
    </w:p>
    <w:p w:rsidR="009B4AB6" w:rsidRPr="009B4AB6" w:rsidRDefault="009B4AB6" w:rsidP="009B4AB6">
      <w:pPr>
        <w:jc w:val="right"/>
        <w:rPr>
          <w:rFonts w:ascii="Helvetica" w:hAnsi="Helvetica"/>
          <w:lang w:val="es-CR"/>
        </w:rPr>
      </w:pPr>
      <w:r>
        <w:rPr>
          <w:rFonts w:ascii="Helvetica" w:hAnsi="Helvetica"/>
          <w:lang w:val="es-CR"/>
        </w:rPr>
        <w:t>9 de setiembre de 2019</w:t>
      </w:r>
    </w:p>
    <w:p w:rsidR="009B4AB6" w:rsidRPr="009B4AB6" w:rsidRDefault="009B4AB6" w:rsidP="009B4AB6">
      <w:pPr>
        <w:jc w:val="both"/>
        <w:rPr>
          <w:rFonts w:ascii="Helvetica" w:hAnsi="Helvetica"/>
          <w:lang w:val="es-CR"/>
        </w:rPr>
      </w:pPr>
    </w:p>
    <w:p w:rsidR="009B4AB6" w:rsidRPr="009B4AB6" w:rsidRDefault="009B4AB6" w:rsidP="009B4AB6">
      <w:pPr>
        <w:jc w:val="both"/>
        <w:rPr>
          <w:rFonts w:ascii="Helvetica" w:hAnsi="Helvetica"/>
          <w:lang w:val="es-CR"/>
        </w:rPr>
      </w:pPr>
      <w:r w:rsidRPr="009B4AB6">
        <w:rPr>
          <w:rFonts w:ascii="Helvetica" w:hAnsi="Helvetica"/>
          <w:lang w:val="es-CR"/>
        </w:rPr>
        <w:br w:type="page"/>
      </w:r>
    </w:p>
    <w:p w:rsidR="00ED0D33" w:rsidRDefault="005C2128" w:rsidP="00523A78">
      <w:pPr>
        <w:keepNext/>
        <w:keepLines/>
        <w:spacing w:before="400" w:after="120"/>
        <w:outlineLvl w:val="0"/>
        <w:rPr>
          <w:rFonts w:ascii="Helvetica" w:hAnsi="Helvetica"/>
          <w:b/>
          <w:sz w:val="28"/>
          <w:szCs w:val="28"/>
          <w:lang w:val="es-CR"/>
        </w:rPr>
      </w:pPr>
      <w:bookmarkStart w:id="16" w:name="_Toc27695128"/>
      <w:r>
        <w:rPr>
          <w:rFonts w:ascii="Helvetica" w:hAnsi="Helvetica"/>
          <w:b/>
          <w:sz w:val="28"/>
          <w:szCs w:val="28"/>
          <w:lang w:val="es-CR"/>
        </w:rPr>
        <w:lastRenderedPageBreak/>
        <w:t xml:space="preserve">1. </w:t>
      </w:r>
      <w:r w:rsidR="0099759D" w:rsidRPr="0099759D">
        <w:rPr>
          <w:rFonts w:ascii="Helvetica" w:hAnsi="Helvetica"/>
          <w:b/>
          <w:sz w:val="28"/>
          <w:szCs w:val="28"/>
          <w:lang w:val="es-CR"/>
        </w:rPr>
        <w:t>Introducción</w:t>
      </w:r>
      <w:bookmarkEnd w:id="16"/>
    </w:p>
    <w:p w:rsidR="008F7665" w:rsidRPr="000408F5" w:rsidRDefault="008F7665" w:rsidP="008F7665">
      <w:pPr>
        <w:spacing w:before="100" w:beforeAutospacing="1" w:after="100" w:afterAutospacing="1"/>
        <w:jc w:val="both"/>
        <w:rPr>
          <w:rFonts w:ascii="Helvetica" w:hAnsi="Helvetica" w:cs="Calibri Light"/>
          <w:lang w:val="es-CR"/>
        </w:rPr>
      </w:pPr>
      <w:r w:rsidRPr="000408F5">
        <w:rPr>
          <w:rFonts w:ascii="Helvetica" w:hAnsi="Helvetica" w:cs="Helvetica"/>
          <w:lang w:val="es-CR"/>
        </w:rPr>
        <w:t xml:space="preserve">Uno de los objetivos de </w:t>
      </w:r>
      <w:r>
        <w:rPr>
          <w:rFonts w:ascii="Helvetica" w:hAnsi="Helvetica" w:cs="Helvetica"/>
          <w:lang w:val="es-CR"/>
        </w:rPr>
        <w:t xml:space="preserve">la </w:t>
      </w:r>
      <w:r w:rsidRPr="000408F5">
        <w:rPr>
          <w:rFonts w:ascii="Helvetica" w:hAnsi="Helvetica" w:cs="Helvetica"/>
          <w:lang w:val="es-CR"/>
        </w:rPr>
        <w:t>creación del Fondo Nacional de Financiamiento Forestal</w:t>
      </w:r>
      <w:r>
        <w:rPr>
          <w:rFonts w:ascii="Helvetica" w:hAnsi="Helvetica" w:cs="Helvetica"/>
          <w:lang w:val="es-CR"/>
        </w:rPr>
        <w:t xml:space="preserve"> (Fonafifo)</w:t>
      </w:r>
      <w:r w:rsidRPr="000408F5">
        <w:rPr>
          <w:rFonts w:ascii="Helvetica" w:hAnsi="Helvetica" w:cs="Helvetica"/>
          <w:lang w:val="es-CR"/>
        </w:rPr>
        <w:t xml:space="preserve">, es el de captar </w:t>
      </w:r>
      <w:r>
        <w:rPr>
          <w:rFonts w:ascii="Helvetica" w:hAnsi="Helvetica" w:cs="Helvetica"/>
          <w:lang w:val="es-CR"/>
        </w:rPr>
        <w:t>recursos</w:t>
      </w:r>
      <w:r w:rsidRPr="000408F5">
        <w:rPr>
          <w:rFonts w:ascii="Helvetica" w:hAnsi="Helvetica" w:cs="Helvetica"/>
          <w:lang w:val="es-CR"/>
        </w:rPr>
        <w:t xml:space="preserve"> para el pago de los servicios ambientales </w:t>
      </w:r>
      <w:r>
        <w:rPr>
          <w:rFonts w:ascii="Helvetica" w:hAnsi="Helvetica" w:cs="Helvetica"/>
          <w:lang w:val="es-CR"/>
        </w:rPr>
        <w:t xml:space="preserve">(PSA) </w:t>
      </w:r>
      <w:r w:rsidRPr="000408F5">
        <w:rPr>
          <w:rFonts w:ascii="Helvetica" w:hAnsi="Helvetica" w:cs="Helvetica"/>
          <w:lang w:val="es-CR"/>
        </w:rPr>
        <w:t xml:space="preserve">que brindan los bosques y las plantaciones forestales. Este objetivo institucional es cada vez más relevante, debido al proceso de recuperación de cobertura forestal de Costa Rica, lo que genera un aumento en las solicitudes de ingreso al Programa </w:t>
      </w:r>
      <w:r>
        <w:rPr>
          <w:rFonts w:ascii="Helvetica" w:hAnsi="Helvetica" w:cs="Helvetica"/>
          <w:lang w:val="es-CR"/>
        </w:rPr>
        <w:t>de PSA</w:t>
      </w:r>
      <w:r w:rsidRPr="000408F5">
        <w:rPr>
          <w:rFonts w:ascii="Helvetica" w:hAnsi="Helvetica" w:cs="Helvetica"/>
          <w:lang w:val="es-CR"/>
        </w:rPr>
        <w:t xml:space="preserve"> por parte de propietarios de fincas con bosque</w:t>
      </w:r>
      <w:r>
        <w:rPr>
          <w:rFonts w:ascii="Helvetica" w:hAnsi="Helvetica" w:cs="Helvetica"/>
          <w:lang w:val="es-CR"/>
        </w:rPr>
        <w:t xml:space="preserve"> o plantaciones forestales</w:t>
      </w:r>
      <w:r w:rsidRPr="000408F5">
        <w:rPr>
          <w:rFonts w:ascii="Helvetica" w:hAnsi="Helvetica" w:cs="Helvetica"/>
          <w:lang w:val="es-CR"/>
        </w:rPr>
        <w:t xml:space="preserve">. En este contexto, </w:t>
      </w:r>
      <w:r w:rsidRPr="000408F5">
        <w:rPr>
          <w:rFonts w:ascii="Helvetica" w:eastAsiaTheme="minorEastAsia" w:hAnsi="Helvetica" w:cs="Times New Roman"/>
          <w:kern w:val="24"/>
          <w:lang w:val="es-CR"/>
        </w:rPr>
        <w:t>l</w:t>
      </w:r>
      <w:r w:rsidRPr="000408F5">
        <w:rPr>
          <w:rFonts w:ascii="Helvetica" w:eastAsiaTheme="minorEastAsia" w:hAnsi="Helvetica" w:cs="Helvetica"/>
          <w:kern w:val="24"/>
          <w:lang w:val="es-CR"/>
        </w:rPr>
        <w:t>a Dirección de Desarrollo y Comercialización de Servicios Ambientales (</w:t>
      </w:r>
      <w:r w:rsidRPr="00391C77">
        <w:rPr>
          <w:rFonts w:ascii="Helvetica" w:eastAsiaTheme="minorEastAsia" w:hAnsi="Helvetica" w:cs="Helvetica"/>
          <w:kern w:val="24"/>
          <w:lang w:val="es-CR"/>
        </w:rPr>
        <w:t>DDC</w:t>
      </w:r>
      <w:r w:rsidRPr="000408F5">
        <w:rPr>
          <w:rFonts w:ascii="Helvetica" w:eastAsiaTheme="minorEastAsia" w:hAnsi="Helvetica" w:cs="Helvetica"/>
          <w:kern w:val="24"/>
          <w:lang w:val="es-CR"/>
        </w:rPr>
        <w:t>)</w:t>
      </w:r>
      <w:r>
        <w:rPr>
          <w:rFonts w:ascii="Helvetica" w:eastAsiaTheme="minorEastAsia" w:hAnsi="Helvetica" w:cs="Helvetica"/>
          <w:kern w:val="24"/>
          <w:lang w:val="es-CR"/>
        </w:rPr>
        <w:t xml:space="preserve"> de Fonafifo</w:t>
      </w:r>
      <w:r w:rsidRPr="000408F5">
        <w:rPr>
          <w:rFonts w:ascii="Helvetica" w:eastAsiaTheme="minorEastAsia" w:hAnsi="Helvetica" w:cs="Helvetica"/>
          <w:kern w:val="24"/>
          <w:lang w:val="es-CR"/>
        </w:rPr>
        <w:t xml:space="preserve"> es responsable de planificar, dirigir, coordinar, ejecutar, controlar y supervisar las actividades para la </w:t>
      </w:r>
      <w:r w:rsidRPr="000408F5">
        <w:rPr>
          <w:rFonts w:ascii="Helvetica" w:eastAsiaTheme="minorEastAsia" w:hAnsi="Helvetica" w:cs="Helvetica"/>
          <w:iCs/>
          <w:kern w:val="24"/>
          <w:lang w:val="es-CR"/>
        </w:rPr>
        <w:t>comercialización</w:t>
      </w:r>
      <w:r w:rsidRPr="000408F5">
        <w:rPr>
          <w:rFonts w:ascii="Helvetica" w:eastAsiaTheme="minorEastAsia" w:hAnsi="Helvetica" w:cs="Helvetica"/>
          <w:kern w:val="24"/>
          <w:lang w:val="es-CR"/>
        </w:rPr>
        <w:t xml:space="preserve"> de </w:t>
      </w:r>
      <w:r>
        <w:rPr>
          <w:rFonts w:ascii="Helvetica" w:eastAsiaTheme="minorEastAsia" w:hAnsi="Helvetica" w:cs="Helvetica"/>
          <w:kern w:val="24"/>
          <w:lang w:val="es-CR"/>
        </w:rPr>
        <w:t xml:space="preserve">los </w:t>
      </w:r>
      <w:r w:rsidRPr="000408F5">
        <w:rPr>
          <w:rFonts w:ascii="Helvetica" w:eastAsiaTheme="minorEastAsia" w:hAnsi="Helvetica" w:cs="Helvetica"/>
          <w:kern w:val="24"/>
          <w:lang w:val="es-CR"/>
        </w:rPr>
        <w:t>servicios ambientales (Resolución 536-MINAE-2007).</w:t>
      </w:r>
    </w:p>
    <w:p w:rsidR="008F7665" w:rsidRPr="000408F5" w:rsidRDefault="008F7665" w:rsidP="008F7665">
      <w:pPr>
        <w:spacing w:before="100" w:beforeAutospacing="1" w:after="100" w:afterAutospacing="1"/>
        <w:jc w:val="both"/>
        <w:rPr>
          <w:rFonts w:ascii="Helvetica" w:eastAsiaTheme="minorEastAsia" w:hAnsi="Helvetica" w:cs="Calibri Light"/>
          <w:kern w:val="24"/>
          <w:lang w:val="es-CR"/>
        </w:rPr>
      </w:pPr>
      <w:r w:rsidRPr="000408F5">
        <w:rPr>
          <w:rFonts w:ascii="Helvetica" w:hAnsi="Helvetica"/>
          <w:noProof/>
          <w:lang w:eastAsia="en-US"/>
        </w:rPr>
        <w:drawing>
          <wp:anchor distT="0" distB="0" distL="114300" distR="114300" simplePos="0" relativeHeight="251672576" behindDoc="0" locked="0" layoutInCell="1" allowOverlap="1">
            <wp:simplePos x="0" y="0"/>
            <wp:positionH relativeFrom="margin">
              <wp:posOffset>3378835</wp:posOffset>
            </wp:positionH>
            <wp:positionV relativeFrom="paragraph">
              <wp:posOffset>415290</wp:posOffset>
            </wp:positionV>
            <wp:extent cx="2248535" cy="2698750"/>
            <wp:effectExtent l="19050" t="0" r="0" b="0"/>
            <wp:wrapSquare wrapText="bothSides"/>
            <wp:docPr id="40" name="Imagen 40" descr="Junior-Jaguar-Belize-Zo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6" descr="Junior-Jaguar-Belize-Zoo.jp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248535" cy="2698750"/>
                    </a:xfrm>
                    <a:prstGeom prst="rect">
                      <a:avLst/>
                    </a:prstGeom>
                    <a:noFill/>
                  </pic:spPr>
                </pic:pic>
              </a:graphicData>
            </a:graphic>
          </wp:anchor>
        </w:drawing>
      </w:r>
      <w:r w:rsidRPr="000408F5">
        <w:rPr>
          <w:rFonts w:ascii="Helvetica" w:hAnsi="Helvetica" w:cs="Calibri Light"/>
          <w:lang w:val="es-CR"/>
        </w:rPr>
        <w:t>La principal fuente de financiamiento de Fonafifo es un 3.5% del impuesto a los combustibles</w:t>
      </w:r>
      <w:r>
        <w:rPr>
          <w:rFonts w:ascii="Helvetica" w:hAnsi="Helvetica" w:cs="Calibri Light"/>
          <w:lang w:val="es-CR"/>
        </w:rPr>
        <w:t>. S</w:t>
      </w:r>
      <w:r w:rsidRPr="000408F5">
        <w:rPr>
          <w:rFonts w:ascii="Helvetica" w:hAnsi="Helvetica" w:cs="Calibri Light"/>
          <w:lang w:val="es-CR"/>
        </w:rPr>
        <w:t>egún el artículo 69 de la Ley</w:t>
      </w:r>
      <w:r>
        <w:rPr>
          <w:rFonts w:ascii="Helvetica" w:hAnsi="Helvetica" w:cs="Calibri Light"/>
          <w:lang w:val="es-CR"/>
        </w:rPr>
        <w:t xml:space="preserve"> Forestal</w:t>
      </w:r>
      <w:r w:rsidRPr="000408F5">
        <w:rPr>
          <w:rFonts w:ascii="Helvetica" w:hAnsi="Helvetica" w:cs="Calibri Light"/>
          <w:lang w:val="es-CR"/>
        </w:rPr>
        <w:t xml:space="preserve">, este dinero </w:t>
      </w:r>
      <w:r w:rsidRPr="000408F5">
        <w:rPr>
          <w:rFonts w:ascii="Helvetica" w:eastAsiaTheme="minorEastAsia" w:hAnsi="Helvetica" w:cs="Calibri Light"/>
          <w:kern w:val="24"/>
          <w:lang w:val="es-CR"/>
        </w:rPr>
        <w:t xml:space="preserve">debe ser aplicado en programas de compensación por los servicios de mitigación </w:t>
      </w:r>
      <w:r>
        <w:rPr>
          <w:rFonts w:ascii="Helvetica" w:eastAsiaTheme="minorEastAsia" w:hAnsi="Helvetica" w:cs="Calibri Light"/>
          <w:kern w:val="24"/>
          <w:lang w:val="es-CR"/>
        </w:rPr>
        <w:t>de gases con efecto invernadero</w:t>
      </w:r>
      <w:r w:rsidRPr="000408F5">
        <w:rPr>
          <w:rFonts w:ascii="Helvetica" w:eastAsiaTheme="minorEastAsia" w:hAnsi="Helvetica" w:cs="Calibri Light"/>
          <w:kern w:val="24"/>
          <w:lang w:val="es-CR"/>
        </w:rPr>
        <w:t xml:space="preserve"> y </w:t>
      </w:r>
      <w:r>
        <w:rPr>
          <w:rFonts w:ascii="Helvetica" w:eastAsiaTheme="minorEastAsia" w:hAnsi="Helvetica" w:cs="Calibri Light"/>
          <w:kern w:val="24"/>
          <w:lang w:val="es-CR"/>
        </w:rPr>
        <w:t xml:space="preserve">en </w:t>
      </w:r>
      <w:r w:rsidRPr="000408F5">
        <w:rPr>
          <w:rFonts w:ascii="Helvetica" w:eastAsiaTheme="minorEastAsia" w:hAnsi="Helvetica" w:cs="Calibri Light"/>
          <w:kern w:val="24"/>
          <w:lang w:val="es-CR"/>
        </w:rPr>
        <w:t xml:space="preserve">el de protección y desarrollo de </w:t>
      </w:r>
      <w:r>
        <w:rPr>
          <w:rFonts w:ascii="Helvetica" w:eastAsiaTheme="minorEastAsia" w:hAnsi="Helvetica" w:cs="Calibri Light"/>
          <w:kern w:val="24"/>
          <w:lang w:val="es-CR"/>
        </w:rPr>
        <w:t xml:space="preserve">la </w:t>
      </w:r>
      <w:r w:rsidRPr="000408F5">
        <w:rPr>
          <w:rFonts w:ascii="Helvetica" w:eastAsiaTheme="minorEastAsia" w:hAnsi="Helvetica" w:cs="Calibri Light"/>
          <w:kern w:val="24"/>
          <w:lang w:val="es-CR"/>
        </w:rPr>
        <w:t>biodiversidad. En consecuencia, la DDC dispone</w:t>
      </w:r>
      <w:r>
        <w:rPr>
          <w:rFonts w:ascii="Helvetica" w:eastAsiaTheme="minorEastAsia" w:hAnsi="Helvetica" w:cs="Calibri Light"/>
          <w:kern w:val="24"/>
          <w:lang w:val="es-CR"/>
        </w:rPr>
        <w:t>,</w:t>
      </w:r>
      <w:r w:rsidRPr="000408F5">
        <w:rPr>
          <w:rFonts w:ascii="Helvetica" w:eastAsiaTheme="minorEastAsia" w:hAnsi="Helvetica" w:cs="Calibri Light"/>
          <w:kern w:val="24"/>
          <w:lang w:val="es-CR"/>
        </w:rPr>
        <w:t xml:space="preserve"> desde 2012, de proyectos para comercialización de “Certificados de Créditos de Carbono”</w:t>
      </w:r>
      <w:r>
        <w:rPr>
          <w:rFonts w:ascii="Helvetica" w:eastAsiaTheme="minorEastAsia" w:hAnsi="Helvetica" w:cs="Calibri Light"/>
          <w:kern w:val="24"/>
          <w:lang w:val="es-CR"/>
        </w:rPr>
        <w:t>,</w:t>
      </w:r>
      <w:r w:rsidRPr="000408F5">
        <w:rPr>
          <w:rFonts w:ascii="Helvetica" w:eastAsiaTheme="minorEastAsia" w:hAnsi="Helvetica" w:cs="Calibri Light"/>
          <w:kern w:val="24"/>
          <w:lang w:val="es-CR"/>
        </w:rPr>
        <w:t xml:space="preserve"> conforme a la normativa del Programa País C-Neutralidad 2.0.</w:t>
      </w:r>
      <w:r>
        <w:rPr>
          <w:rFonts w:ascii="Helvetica" w:eastAsiaTheme="minorEastAsia" w:hAnsi="Helvetica" w:cs="Calibri Light"/>
          <w:kern w:val="24"/>
          <w:lang w:val="es-CR"/>
        </w:rPr>
        <w:t xml:space="preserve"> Además, desde</w:t>
      </w:r>
      <w:r w:rsidRPr="000408F5">
        <w:rPr>
          <w:rFonts w:ascii="Helvetica" w:eastAsiaTheme="minorEastAsia" w:hAnsi="Helvetica" w:cs="Calibri Light"/>
          <w:kern w:val="24"/>
          <w:lang w:val="es-CR"/>
        </w:rPr>
        <w:t xml:space="preserve"> 2016 al presente</w:t>
      </w:r>
      <w:r>
        <w:rPr>
          <w:rFonts w:ascii="Helvetica" w:eastAsiaTheme="minorEastAsia" w:hAnsi="Helvetica" w:cs="Calibri Light"/>
          <w:kern w:val="24"/>
          <w:lang w:val="es-CR"/>
        </w:rPr>
        <w:t>,</w:t>
      </w:r>
      <w:r w:rsidRPr="000408F5">
        <w:rPr>
          <w:rFonts w:ascii="Helvetica" w:eastAsiaTheme="minorEastAsia" w:hAnsi="Helvetica" w:cs="Calibri Light"/>
          <w:kern w:val="24"/>
          <w:lang w:val="es-CR"/>
        </w:rPr>
        <w:t xml:space="preserve"> ha venido realizando esfuerzos para desarrollar el “Certificado de Biodiversidad”.</w:t>
      </w:r>
    </w:p>
    <w:p w:rsidR="008F7665" w:rsidRPr="000408F5" w:rsidRDefault="00C875FC" w:rsidP="008F7665">
      <w:pPr>
        <w:spacing w:before="100" w:beforeAutospacing="1" w:after="100" w:afterAutospacing="1"/>
        <w:jc w:val="both"/>
        <w:rPr>
          <w:rFonts w:ascii="Helvetica" w:eastAsia="Times New Roman" w:hAnsi="Helvetica" w:cs="Helvetica"/>
          <w:lang w:val="es-CR"/>
        </w:rPr>
      </w:pPr>
      <w:r w:rsidRPr="00C875FC">
        <w:rPr>
          <w:rFonts w:ascii="Helvetica" w:hAnsi="Helvetica" w:cs="Calibri Light"/>
          <w:noProof/>
          <w:lang w:val="es-CR"/>
        </w:rPr>
        <w:pict>
          <v:shape id="_x0000_s1027" type="#_x0000_t202" style="position:absolute;left:0;text-align:left;margin-left:266.9pt;margin-top:64.95pt;width:186.75pt;height:21.85pt;z-index:251673600;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" stroked="f">
            <v:fill opacity="35980f"/>
            <v:textbox style="mso-next-textbox:#_x0000_s1027;mso-fit-shape-to-text:t">
              <w:txbxContent>
                <w:p w:rsidR="00C35139" w:rsidRPr="00BA0CF9" w:rsidRDefault="00C35139" w:rsidP="008F7665">
                  <w:pPr>
                    <w:widowControl w:val="0"/>
                    <w:autoSpaceDE w:val="0"/>
                    <w:autoSpaceDN w:val="0"/>
                    <w:adjustRightInd w:val="0"/>
                    <w:spacing w:before="72" w:line="288" w:lineRule="auto"/>
                    <w:jc w:val="both"/>
                    <w:rPr>
                      <w:rFonts w:ascii="Helvetica" w:eastAsia="Times New Roman" w:hAnsi="Helvetica" w:cs="Calibri Light"/>
                      <w:sz w:val="16"/>
                      <w:szCs w:val="16"/>
                      <w:lang w:val="es-ES" w:eastAsia="es-ES"/>
                    </w:rPr>
                  </w:pPr>
                  <w:hyperlink r:id="rId13" w:history="1">
                    <w:r w:rsidRPr="00BA0CF9">
                      <w:rPr>
                        <w:rStyle w:val="Hyperlink"/>
                        <w:rFonts w:ascii="Helvetica" w:hAnsi="Helvetica" w:cs="Helvetica"/>
                        <w:sz w:val="16"/>
                        <w:szCs w:val="16"/>
                        <w:lang w:val="es-ES"/>
                      </w:rPr>
                      <w:t>https://es.wikipedia.org/wiki/Panthera_onca</w:t>
                    </w:r>
                  </w:hyperlink>
                </w:p>
              </w:txbxContent>
            </v:textbox>
            <w10:wrap type="square" anchorx="margin"/>
          </v:shape>
        </w:pict>
      </w:r>
      <w:r w:rsidR="008F7665">
        <w:rPr>
          <w:rFonts w:ascii="Helvetica" w:hAnsi="Helvetica" w:cs="Calibri Light"/>
          <w:lang w:val="es-CR"/>
        </w:rPr>
        <w:t>El “</w:t>
      </w:r>
      <w:r w:rsidR="008F7665" w:rsidRPr="00391C77">
        <w:rPr>
          <w:rFonts w:ascii="Helvetica" w:hAnsi="Helvetica" w:cs="Calibri Light"/>
          <w:lang w:val="es-CR"/>
        </w:rPr>
        <w:t>Complemento de QGIS: herramienta para estimación de biodiversidad en Costa Rica</w:t>
      </w:r>
      <w:r w:rsidR="008F7665" w:rsidRPr="000408F5">
        <w:rPr>
          <w:rFonts w:ascii="Helvetica" w:hAnsi="Helvetica" w:cs="Calibri Light"/>
          <w:lang w:val="es-CR"/>
        </w:rPr>
        <w:t xml:space="preserve">” es una </w:t>
      </w:r>
      <w:r w:rsidR="008F7665">
        <w:rPr>
          <w:rFonts w:ascii="Helvetica" w:hAnsi="Helvetica" w:cs="Calibri Light"/>
          <w:lang w:val="es-CR"/>
        </w:rPr>
        <w:t>aplicación</w:t>
      </w:r>
      <w:r w:rsidR="008F7665" w:rsidRPr="000408F5">
        <w:rPr>
          <w:rFonts w:ascii="Helvetica" w:hAnsi="Helvetica" w:cs="Calibri Light"/>
          <w:lang w:val="es-CR"/>
        </w:rPr>
        <w:t xml:space="preserve"> </w:t>
      </w:r>
      <w:r w:rsidR="008F7665">
        <w:rPr>
          <w:rFonts w:ascii="Helvetica" w:hAnsi="Helvetica" w:cs="Calibri Light"/>
          <w:lang w:val="es-CR"/>
        </w:rPr>
        <w:t xml:space="preserve">informática </w:t>
      </w:r>
      <w:r w:rsidR="008F7665" w:rsidRPr="000408F5">
        <w:rPr>
          <w:rFonts w:ascii="Helvetica" w:hAnsi="Helvetica" w:cs="Calibri Light"/>
          <w:lang w:val="es-CR"/>
        </w:rPr>
        <w:t>desarrollada para ser utilizada, en primera instancia, en un proceso de análisis y comercialización del servicio de protección de biodiversidad en fincas con contrato de PSA. Adicionalmente, podría ser utilizada en actividades de monitoreo, de priorización de zonas para el desarrollo de acciones de control, de manejo</w:t>
      </w:r>
      <w:r w:rsidR="008F7665">
        <w:rPr>
          <w:rFonts w:ascii="Helvetica" w:hAnsi="Helvetica" w:cs="Calibri Light"/>
          <w:lang w:val="es-CR"/>
        </w:rPr>
        <w:t xml:space="preserve"> o</w:t>
      </w:r>
      <w:r w:rsidR="008F7665" w:rsidRPr="000408F5">
        <w:rPr>
          <w:rFonts w:ascii="Helvetica" w:hAnsi="Helvetica" w:cs="Calibri Light"/>
          <w:lang w:val="es-CR"/>
        </w:rPr>
        <w:t xml:space="preserve"> de intervención</w:t>
      </w:r>
      <w:r w:rsidR="008F7665">
        <w:rPr>
          <w:rFonts w:ascii="Helvetica" w:hAnsi="Helvetica" w:cs="Calibri Light"/>
          <w:lang w:val="es-CR"/>
        </w:rPr>
        <w:t>, entre otra</w:t>
      </w:r>
      <w:r w:rsidR="008F7665" w:rsidRPr="000408F5">
        <w:rPr>
          <w:rFonts w:ascii="Helvetica" w:hAnsi="Helvetica" w:cs="Calibri Light"/>
          <w:lang w:val="es-CR"/>
        </w:rPr>
        <w:t>s.</w:t>
      </w:r>
    </w:p>
    <w:p w:rsidR="008F7665" w:rsidRDefault="008F7665" w:rsidP="008F7665">
      <w:pPr>
        <w:widowControl w:val="0"/>
        <w:autoSpaceDE w:val="0"/>
        <w:autoSpaceDN w:val="0"/>
        <w:adjustRightInd w:val="0"/>
        <w:spacing w:before="72"/>
        <w:jc w:val="both"/>
        <w:rPr>
          <w:rFonts w:ascii="Helvetica" w:hAnsi="Helvetica" w:cs="Calibri Light"/>
          <w:lang w:val="es-ES" w:eastAsia="es-ES"/>
        </w:rPr>
      </w:pPr>
      <w:r>
        <w:rPr>
          <w:rFonts w:ascii="Helvetica" w:hAnsi="Helvetica" w:cs="Calibri Light"/>
          <w:lang w:val="es-ES" w:eastAsia="es-ES"/>
        </w:rPr>
        <w:t>La que se presenta en este documento</w:t>
      </w:r>
      <w:r w:rsidRPr="000408F5">
        <w:rPr>
          <w:rFonts w:ascii="Helvetica" w:hAnsi="Helvetica" w:cs="Calibri Light"/>
          <w:lang w:val="es-ES" w:eastAsia="es-ES"/>
        </w:rPr>
        <w:t xml:space="preserve"> es la primera ve</w:t>
      </w:r>
      <w:r>
        <w:rPr>
          <w:rFonts w:ascii="Helvetica" w:hAnsi="Helvetica" w:cs="Calibri Light"/>
          <w:lang w:val="es-ES" w:eastAsia="es-ES"/>
        </w:rPr>
        <w:t>rsión de la herramienta</w:t>
      </w:r>
      <w:r w:rsidRPr="000408F5">
        <w:rPr>
          <w:rFonts w:ascii="Helvetica" w:hAnsi="Helvetica" w:cs="Calibri Light"/>
          <w:lang w:val="es-ES" w:eastAsia="es-ES"/>
        </w:rPr>
        <w:t>, la cual tiene el potencial de ser mejorada y actualizada mediante alianzas con instituciones u organizaciones dedicadas a la conservación de la riqueza biológica de Costa Rica.</w:t>
      </w:r>
      <w:r>
        <w:rPr>
          <w:rFonts w:ascii="Helvetica" w:hAnsi="Helvetica" w:cs="Calibri Light"/>
          <w:lang w:val="es-ES" w:eastAsia="es-ES"/>
        </w:rPr>
        <w:t xml:space="preserve"> Tanto la herramienta como la base de datos que la acompaña, son propiedad de la DDC de Fonafifo. Para su uso, </w:t>
      </w:r>
      <w:r w:rsidRPr="008F5781">
        <w:rPr>
          <w:rFonts w:ascii="Helvetica" w:hAnsi="Helvetica" w:cs="Calibri Light"/>
          <w:u w:val="single"/>
          <w:lang w:val="es-ES" w:eastAsia="es-ES"/>
        </w:rPr>
        <w:t xml:space="preserve">el cual está </w:t>
      </w:r>
      <w:r w:rsidRPr="0003618F">
        <w:rPr>
          <w:rFonts w:ascii="Helvetica" w:hAnsi="Helvetica" w:cs="Calibri Light"/>
          <w:u w:val="single"/>
          <w:lang w:val="es-ES" w:eastAsia="es-ES"/>
        </w:rPr>
        <w:t xml:space="preserve">expresamente </w:t>
      </w:r>
      <w:r>
        <w:rPr>
          <w:rFonts w:ascii="Helvetica" w:hAnsi="Helvetica" w:cs="Calibri Light"/>
          <w:u w:val="single"/>
          <w:lang w:val="es-ES" w:eastAsia="es-ES"/>
        </w:rPr>
        <w:t>orientado a</w:t>
      </w:r>
      <w:r w:rsidRPr="0003618F">
        <w:rPr>
          <w:rFonts w:ascii="Helvetica" w:hAnsi="Helvetica" w:cs="Calibri Light"/>
          <w:u w:val="single"/>
          <w:lang w:val="es-ES" w:eastAsia="es-ES"/>
        </w:rPr>
        <w:t xml:space="preserve"> actividades “no lucrativas” de investigación o de conservación de biodiversidad</w:t>
      </w:r>
      <w:r>
        <w:rPr>
          <w:rFonts w:ascii="Helvetica" w:hAnsi="Helvetica" w:cs="Calibri Light"/>
          <w:lang w:val="es-ES" w:eastAsia="es-ES"/>
        </w:rPr>
        <w:t>, se requerirá del establecimiento de una carta de entendimiento con la DDC.</w:t>
      </w:r>
    </w:p>
    <w:p w:rsidR="0099759D" w:rsidRPr="0099759D" w:rsidRDefault="0099759D" w:rsidP="0099759D">
      <w:pPr>
        <w:widowControl w:val="0"/>
        <w:autoSpaceDE w:val="0"/>
        <w:autoSpaceDN w:val="0"/>
        <w:adjustRightInd w:val="0"/>
        <w:spacing w:before="72" w:line="288" w:lineRule="auto"/>
        <w:ind w:left="360"/>
        <w:jc w:val="both"/>
        <w:rPr>
          <w:rFonts w:ascii="Helvetica" w:hAnsi="Helvetica" w:cs="Calibri Light"/>
          <w:lang w:val="es-ES" w:eastAsia="es-ES"/>
        </w:rPr>
      </w:pPr>
    </w:p>
    <w:p w:rsidR="00ED0D33" w:rsidRDefault="0099759D" w:rsidP="00523A78">
      <w:pPr>
        <w:keepNext/>
        <w:keepLines/>
        <w:spacing w:before="400" w:after="120"/>
        <w:outlineLvl w:val="0"/>
        <w:rPr>
          <w:rFonts w:ascii="Helvetica" w:hAnsi="Helvetica"/>
          <w:b/>
          <w:sz w:val="28"/>
          <w:szCs w:val="28"/>
          <w:lang w:val="es-CR"/>
        </w:rPr>
      </w:pPr>
      <w:bookmarkStart w:id="17" w:name="_Toc27695129"/>
      <w:r w:rsidRPr="0099759D">
        <w:rPr>
          <w:rFonts w:ascii="Helvetica" w:hAnsi="Helvetica"/>
          <w:b/>
          <w:sz w:val="28"/>
          <w:szCs w:val="28"/>
          <w:lang w:val="es-CR"/>
        </w:rPr>
        <w:t>2. Presentación</w:t>
      </w:r>
      <w:bookmarkEnd w:id="17"/>
    </w:p>
    <w:p w:rsidR="00BF61EA" w:rsidRPr="00131F80" w:rsidRDefault="00BF61EA" w:rsidP="00BF61EA">
      <w:pPr>
        <w:spacing w:line="288" w:lineRule="auto"/>
        <w:jc w:val="both"/>
        <w:rPr>
          <w:rFonts w:ascii="Helvetica" w:hAnsi="Helvetica"/>
          <w:lang w:val="es-CR"/>
        </w:rPr>
      </w:pPr>
      <w:r>
        <w:rPr>
          <w:rFonts w:ascii="Helvetica" w:hAnsi="Helvetica"/>
          <w:lang w:val="es-CR"/>
        </w:rPr>
        <w:t xml:space="preserve">La herramienta de estimación de la biodiversidad ha sido desarrollada como un complemento de </w:t>
      </w:r>
      <w:r w:rsidRPr="00624B00">
        <w:rPr>
          <w:rFonts w:ascii="Helvetica" w:hAnsi="Helvetica"/>
          <w:lang w:val="es-CR"/>
        </w:rPr>
        <w:t>QGIS</w:t>
      </w:r>
      <w:r>
        <w:rPr>
          <w:rFonts w:ascii="Helvetica" w:hAnsi="Helvetica"/>
          <w:lang w:val="es-CR"/>
        </w:rPr>
        <w:t xml:space="preserve"> (</w:t>
      </w:r>
      <w:r w:rsidR="00C875FC" w:rsidRPr="00C875FC">
        <w:fldChar w:fldCharType="begin"/>
      </w:r>
      <w:r w:rsidR="00C875FC" w:rsidRPr="00C875FC">
        <w:rPr>
          <w:lang w:val="es-CR"/>
          <w:rPrChange w:id="18" w:author="Carmen Roldán Chacón" w:date="2019-11-26T10:10:00Z">
            <w:rPr/>
          </w:rPrChange>
        </w:rPr>
        <w:instrText xml:space="preserve"> HYPERLINK "https://qgis.org/" </w:instrText>
      </w:r>
      <w:r w:rsidR="00C875FC" w:rsidRPr="00C875FC">
        <w:fldChar w:fldCharType="separate"/>
      </w:r>
      <w:r w:rsidRPr="004520A0">
        <w:rPr>
          <w:rStyle w:val="Hyperlink"/>
          <w:rFonts w:ascii="Helvetica" w:hAnsi="Helvetica"/>
          <w:lang w:val="es-CR"/>
        </w:rPr>
        <w:t>https://qgis.org/</w:t>
      </w:r>
      <w:r w:rsidR="00C875FC">
        <w:rPr>
          <w:rStyle w:val="Hyperlink"/>
          <w:rFonts w:ascii="Helvetica" w:hAnsi="Helvetica"/>
          <w:lang w:val="es-CR"/>
        </w:rPr>
        <w:fldChar w:fldCharType="end"/>
      </w:r>
      <w:r>
        <w:rPr>
          <w:rFonts w:ascii="Helvetica" w:hAnsi="Helvetica"/>
          <w:lang w:val="es-CR"/>
        </w:rPr>
        <w:t xml:space="preserve">), </w:t>
      </w:r>
      <w:r w:rsidRPr="00FF0748">
        <w:rPr>
          <w:rFonts w:ascii="Helvetica" w:hAnsi="Helvetica"/>
          <w:lang w:val="es-CR"/>
        </w:rPr>
        <w:t>un sistema de información geográfica libre</w:t>
      </w:r>
      <w:r>
        <w:rPr>
          <w:rFonts w:ascii="Helvetica" w:hAnsi="Helvetica"/>
          <w:lang w:val="es-CR"/>
        </w:rPr>
        <w:t xml:space="preserve"> y de código abierto que</w:t>
      </w:r>
      <w:r w:rsidRPr="00FF0748">
        <w:rPr>
          <w:rFonts w:ascii="Helvetica" w:hAnsi="Helvetica"/>
          <w:lang w:val="es-CR"/>
        </w:rPr>
        <w:t xml:space="preserve"> ofrece amplias facilidades de personalización y programabilidad.</w:t>
      </w:r>
      <w:r>
        <w:rPr>
          <w:rFonts w:ascii="Helvetica" w:hAnsi="Helvetica"/>
          <w:lang w:val="es-CR"/>
        </w:rPr>
        <w:t xml:space="preserve"> Un complemento es una aplicación desarrollada independientemente del programa principal, pero que se ejecuta en el ambiente de QGIS, lo que le permite hacer uso de todas sus capacidades, las cuales incluyen, entre muchas, el manejo de capas geoespaciales y funciones de geoprocesamiento y análisis. El complemento</w:t>
      </w:r>
      <w:r w:rsidRPr="000408F5">
        <w:rPr>
          <w:rFonts w:ascii="Helvetica" w:hAnsi="Helvetica"/>
          <w:lang w:val="es-CR"/>
        </w:rPr>
        <w:t xml:space="preserve"> se ejecuta desde instalacio</w:t>
      </w:r>
      <w:r>
        <w:rPr>
          <w:rFonts w:ascii="Helvetica" w:hAnsi="Helvetica"/>
          <w:lang w:val="es-CR"/>
        </w:rPr>
        <w:t>nes individuales de QGIS en computadoras personales. L</w:t>
      </w:r>
      <w:r w:rsidRPr="000408F5">
        <w:rPr>
          <w:rFonts w:ascii="Helvetica" w:hAnsi="Helvetica"/>
          <w:lang w:val="es-CR"/>
        </w:rPr>
        <w:t xml:space="preserve">as capas </w:t>
      </w:r>
      <w:r>
        <w:rPr>
          <w:rFonts w:ascii="Helvetica" w:hAnsi="Helvetica"/>
          <w:lang w:val="es-CR"/>
        </w:rPr>
        <w:t xml:space="preserve">geoespaciales y los demás datos deben estar almacenados en una base de datos </w:t>
      </w:r>
      <w:r w:rsidRPr="00624B00">
        <w:rPr>
          <w:rFonts w:ascii="Helvetica" w:hAnsi="Helvetica"/>
          <w:lang w:val="es-CR"/>
        </w:rPr>
        <w:t>PostgreSQL</w:t>
      </w:r>
      <w:r w:rsidRPr="00FE6129">
        <w:rPr>
          <w:lang w:val="es-CR"/>
        </w:rPr>
        <w:t xml:space="preserve"> (</w:t>
      </w:r>
      <w:r w:rsidR="00C875FC" w:rsidRPr="00C875FC">
        <w:fldChar w:fldCharType="begin"/>
      </w:r>
      <w:r w:rsidR="00C875FC" w:rsidRPr="00C875FC">
        <w:rPr>
          <w:lang w:val="es-CR"/>
          <w:rPrChange w:id="19" w:author="Carmen Roldán Chacón" w:date="2019-11-26T10:10:00Z">
            <w:rPr/>
          </w:rPrChange>
        </w:rPr>
        <w:instrText xml:space="preserve"> HYPERLINK "https://www.postgresql.org/" </w:instrText>
      </w:r>
      <w:r w:rsidR="00C875FC" w:rsidRPr="00C875FC">
        <w:fldChar w:fldCharType="separate"/>
      </w:r>
      <w:r w:rsidRPr="00FE6129">
        <w:rPr>
          <w:rStyle w:val="Hyperlink"/>
          <w:lang w:val="es-CR"/>
        </w:rPr>
        <w:t>https://www.postgresql.org/</w:t>
      </w:r>
      <w:r w:rsidR="00C875FC">
        <w:rPr>
          <w:rStyle w:val="Hyperlink"/>
          <w:lang w:val="es-CR"/>
        </w:rPr>
        <w:fldChar w:fldCharType="end"/>
      </w:r>
      <w:r w:rsidRPr="00FE6129">
        <w:rPr>
          <w:lang w:val="es-CR"/>
        </w:rPr>
        <w:t xml:space="preserve">) con la extension </w:t>
      </w:r>
      <w:r w:rsidRPr="00624B00">
        <w:rPr>
          <w:lang w:val="es-CR"/>
        </w:rPr>
        <w:t>PostGIS</w:t>
      </w:r>
      <w:r>
        <w:rPr>
          <w:lang w:val="es-CR"/>
        </w:rPr>
        <w:t xml:space="preserve"> (</w:t>
      </w:r>
      <w:r w:rsidR="00C875FC" w:rsidRPr="00C875FC">
        <w:fldChar w:fldCharType="begin"/>
      </w:r>
      <w:r w:rsidR="00C875FC" w:rsidRPr="00C875FC">
        <w:rPr>
          <w:lang w:val="es-CR"/>
          <w:rPrChange w:id="20" w:author="Carmen Roldán Chacón" w:date="2019-11-26T10:10:00Z">
            <w:rPr/>
          </w:rPrChange>
        </w:rPr>
        <w:instrText xml:space="preserve"> HYPERLINK "https://postgis.net/" </w:instrText>
      </w:r>
      <w:r w:rsidR="00C875FC" w:rsidRPr="00C875FC">
        <w:fldChar w:fldCharType="separate"/>
      </w:r>
      <w:r w:rsidRPr="004520A0">
        <w:rPr>
          <w:rStyle w:val="Hyperlink"/>
          <w:lang w:val="es-CR"/>
        </w:rPr>
        <w:t>https://postgis.net/</w:t>
      </w:r>
      <w:r w:rsidR="00C875FC">
        <w:rPr>
          <w:rStyle w:val="Hyperlink"/>
          <w:lang w:val="es-CR"/>
        </w:rPr>
        <w:fldChar w:fldCharType="end"/>
      </w:r>
      <w:r>
        <w:rPr>
          <w:lang w:val="es-CR"/>
        </w:rPr>
        <w:t>) para manejo de datos geoespaciales. Esta base de datos puede estar ubicada en la misma computadora del usuario o en un servidor externo</w:t>
      </w:r>
      <w:r w:rsidRPr="001E0E94">
        <w:rPr>
          <w:lang w:val="es-CR"/>
        </w:rPr>
        <w:t>.</w:t>
      </w:r>
    </w:p>
    <w:p w:rsidR="00BF61EA" w:rsidRDefault="00BF61EA" w:rsidP="00BF61EA">
      <w:pPr>
        <w:spacing w:line="288" w:lineRule="auto"/>
        <w:jc w:val="both"/>
        <w:rPr>
          <w:rFonts w:ascii="Helvetica" w:hAnsi="Helvetica"/>
          <w:lang w:val="es-CR"/>
        </w:rPr>
      </w:pPr>
      <w:r w:rsidRPr="000408F5">
        <w:rPr>
          <w:rFonts w:ascii="Helvetica" w:hAnsi="Helvetica"/>
          <w:lang w:val="es-CR"/>
        </w:rPr>
        <w:t xml:space="preserve"> </w:t>
      </w:r>
    </w:p>
    <w:p w:rsidR="00BF61EA" w:rsidRDefault="00BF61EA" w:rsidP="00BF61EA">
      <w:pPr>
        <w:spacing w:line="288" w:lineRule="auto"/>
        <w:jc w:val="both"/>
        <w:rPr>
          <w:rFonts w:ascii="Helvetica" w:hAnsi="Helvetica"/>
          <w:lang w:val="es-CR"/>
        </w:rPr>
      </w:pPr>
      <w:r>
        <w:rPr>
          <w:rFonts w:ascii="Helvetica" w:hAnsi="Helvetica"/>
          <w:lang w:val="es-CR"/>
        </w:rPr>
        <w:t>El complemento estima la biodiversidad en un área de análisis determinada mediante el cálculo de la cantidad de especies presentes (también denominada “riqueza de especies”) a partir de dos tipos de información:</w:t>
      </w:r>
    </w:p>
    <w:p w:rsidR="00BF61EA" w:rsidRDefault="00BF61EA" w:rsidP="00BF61EA">
      <w:pPr>
        <w:spacing w:line="288" w:lineRule="auto"/>
        <w:jc w:val="both"/>
        <w:rPr>
          <w:rFonts w:ascii="Helvetica" w:hAnsi="Helvetica"/>
          <w:lang w:val="es-CR"/>
        </w:rPr>
      </w:pPr>
    </w:p>
    <w:p w:rsidR="00BF61EA" w:rsidRPr="00BF61EA" w:rsidRDefault="00BF61EA" w:rsidP="00BF61EA">
      <w:pPr>
        <w:pStyle w:val="ListParagraph"/>
        <w:numPr>
          <w:ilvl w:val="0"/>
          <w:numId w:val="22"/>
        </w:numPr>
        <w:spacing w:line="288" w:lineRule="auto"/>
        <w:jc w:val="both"/>
        <w:rPr>
          <w:rFonts w:ascii="Helvetica" w:hAnsi="Helvetica" w:cs="Helvetica"/>
          <w:sz w:val="22"/>
          <w:szCs w:val="22"/>
        </w:rPr>
      </w:pPr>
      <w:r w:rsidRPr="00BF61EA">
        <w:rPr>
          <w:rFonts w:ascii="Helvetica" w:hAnsi="Helvetica"/>
          <w:b/>
          <w:sz w:val="22"/>
          <w:szCs w:val="22"/>
        </w:rPr>
        <w:t>Registros de presencia de especies</w:t>
      </w:r>
      <w:r w:rsidRPr="00BF61EA">
        <w:rPr>
          <w:rFonts w:ascii="Helvetica" w:hAnsi="Helvetica"/>
          <w:sz w:val="22"/>
          <w:szCs w:val="22"/>
        </w:rPr>
        <w:t xml:space="preserve">: </w:t>
      </w:r>
      <w:r w:rsidRPr="00BF61EA">
        <w:rPr>
          <w:rFonts w:ascii="Helvetica" w:hAnsi="Helvetica" w:cs="Helvetica"/>
          <w:sz w:val="22"/>
          <w:szCs w:val="22"/>
        </w:rPr>
        <w:t>son registros de datos primarios de biodiversidad que contienen elementos como la taxonomía (reino, filo, …, género, especie) y las coordenadas geográficas (longitud, latitud) correspondientes a la ubicación del organismo en el momento de su recolección u observación. Desde el punto de vista geoespacial, los registros de presencia tienen geometrías de puntos.</w:t>
      </w:r>
    </w:p>
    <w:p w:rsidR="00BF61EA" w:rsidRPr="00BF61EA" w:rsidRDefault="00BF61EA" w:rsidP="00BF61EA">
      <w:pPr>
        <w:pStyle w:val="ListParagraph"/>
        <w:spacing w:line="288" w:lineRule="auto"/>
        <w:jc w:val="both"/>
        <w:rPr>
          <w:rFonts w:ascii="Helvetica" w:hAnsi="Helvetica" w:cs="Helvetica"/>
          <w:sz w:val="22"/>
          <w:szCs w:val="22"/>
        </w:rPr>
      </w:pPr>
    </w:p>
    <w:p w:rsidR="00BF61EA" w:rsidRPr="00BF61EA" w:rsidRDefault="00BF61EA" w:rsidP="00BF61EA">
      <w:pPr>
        <w:pStyle w:val="ListParagraph"/>
        <w:spacing w:line="288" w:lineRule="auto"/>
        <w:jc w:val="both"/>
        <w:rPr>
          <w:rFonts w:ascii="Helvetica" w:hAnsi="Helvetica" w:cs="Helvetica"/>
          <w:sz w:val="22"/>
          <w:szCs w:val="22"/>
        </w:rPr>
      </w:pPr>
      <w:r w:rsidRPr="00BF61EA">
        <w:rPr>
          <w:rFonts w:ascii="Helvetica" w:hAnsi="Helvetica" w:cs="Helvetica"/>
          <w:sz w:val="22"/>
          <w:szCs w:val="22"/>
        </w:rPr>
        <w:t xml:space="preserve">Los registros de presencia utilizados por el complemento de estimación de la biodiversidad deben seguir el estándar Darwin Core (DwC, </w:t>
      </w:r>
      <w:hyperlink r:id="rId14" w:history="1">
        <w:r w:rsidRPr="00BF61EA">
          <w:rPr>
            <w:rStyle w:val="Hyperlink"/>
            <w:rFonts w:ascii="Helvetica" w:hAnsi="Helvetica" w:cs="Helvetica"/>
            <w:sz w:val="22"/>
            <w:szCs w:val="22"/>
          </w:rPr>
          <w:t>https://dwc.tdwg.org/</w:t>
        </w:r>
      </w:hyperlink>
      <w:r w:rsidRPr="00BF61EA">
        <w:rPr>
          <w:rFonts w:ascii="Helvetica" w:hAnsi="Helvetica" w:cs="Helvetica"/>
          <w:sz w:val="22"/>
          <w:szCs w:val="22"/>
        </w:rPr>
        <w:t>), el cual define una lista de campos para este tipo de datos, lo que facilita su agrupación y publicación.</w:t>
      </w:r>
    </w:p>
    <w:p w:rsidR="00BF61EA" w:rsidRPr="00BF61EA" w:rsidRDefault="00BF61EA" w:rsidP="00BF61EA">
      <w:pPr>
        <w:pStyle w:val="ListParagraph"/>
        <w:spacing w:line="288" w:lineRule="auto"/>
        <w:jc w:val="both"/>
        <w:rPr>
          <w:rFonts w:ascii="Helvetica" w:hAnsi="Helvetica" w:cs="Helvetica"/>
          <w:sz w:val="22"/>
          <w:szCs w:val="22"/>
        </w:rPr>
      </w:pPr>
    </w:p>
    <w:p w:rsidR="00BF61EA" w:rsidRPr="00BF61EA" w:rsidRDefault="00BF61EA" w:rsidP="00BF61EA">
      <w:pPr>
        <w:pStyle w:val="ListParagraph"/>
        <w:spacing w:line="288" w:lineRule="auto"/>
        <w:jc w:val="both"/>
        <w:rPr>
          <w:rFonts w:ascii="Helvetica" w:hAnsi="Helvetica" w:cs="Helvetica"/>
          <w:sz w:val="22"/>
          <w:szCs w:val="22"/>
        </w:rPr>
      </w:pPr>
      <w:r w:rsidRPr="00BF61EA">
        <w:rPr>
          <w:rFonts w:ascii="Helvetica" w:hAnsi="Helvetica" w:cs="Helvetica"/>
          <w:sz w:val="22"/>
          <w:szCs w:val="22"/>
        </w:rPr>
        <w:t>Existen varias iniciativas que agrupan registros de presencia de especies publicados por instituciones que los comparten mediante licencias Creative Commons (</w:t>
      </w:r>
      <w:hyperlink r:id="rId15" w:history="1">
        <w:r w:rsidRPr="00BF61EA">
          <w:rPr>
            <w:rStyle w:val="Hyperlink"/>
            <w:rFonts w:ascii="Helvetica" w:hAnsi="Helvetica" w:cs="Helvetica"/>
            <w:sz w:val="22"/>
            <w:szCs w:val="22"/>
          </w:rPr>
          <w:t>https://creativecommons.org/</w:t>
        </w:r>
      </w:hyperlink>
      <w:r w:rsidRPr="00BF61EA">
        <w:rPr>
          <w:rFonts w:ascii="Helvetica" w:hAnsi="Helvetica" w:cs="Helvetica"/>
          <w:sz w:val="22"/>
          <w:szCs w:val="22"/>
        </w:rPr>
        <w:t xml:space="preserve">), u otras similares. Entre estas iniciativas, pueden mencionarse la Infraestructura Mundial de Información en Biodiversidad (GBIF por sus siglas en inglés, </w:t>
      </w:r>
      <w:hyperlink r:id="rId16" w:history="1">
        <w:r w:rsidRPr="00BF61EA">
          <w:rPr>
            <w:rStyle w:val="Hyperlink"/>
            <w:rFonts w:ascii="Helvetica" w:hAnsi="Helvetica" w:cs="Helvetica"/>
            <w:sz w:val="22"/>
            <w:szCs w:val="22"/>
          </w:rPr>
          <w:t>https://www.gbif.org/</w:t>
        </w:r>
      </w:hyperlink>
      <w:r w:rsidRPr="00BF61EA">
        <w:rPr>
          <w:rFonts w:ascii="Helvetica" w:hAnsi="Helvetica" w:cs="Helvetica"/>
          <w:sz w:val="22"/>
          <w:szCs w:val="22"/>
        </w:rPr>
        <w:t>), iNaturalist (</w:t>
      </w:r>
      <w:hyperlink r:id="rId17" w:history="1">
        <w:r w:rsidRPr="00BF61EA">
          <w:rPr>
            <w:rStyle w:val="Hyperlink"/>
            <w:rFonts w:ascii="Helvetica" w:hAnsi="Helvetica" w:cs="Helvetica"/>
            <w:sz w:val="22"/>
            <w:szCs w:val="22"/>
          </w:rPr>
          <w:t>https://www.inaturalist.org/</w:t>
        </w:r>
      </w:hyperlink>
      <w:r w:rsidRPr="00BF61EA">
        <w:rPr>
          <w:rFonts w:ascii="Helvetica" w:hAnsi="Helvetica" w:cs="Helvetica"/>
          <w:sz w:val="22"/>
          <w:szCs w:val="22"/>
        </w:rPr>
        <w:t>) e eBird (</w:t>
      </w:r>
      <w:hyperlink r:id="rId18" w:history="1">
        <w:r w:rsidRPr="00BF61EA">
          <w:rPr>
            <w:rStyle w:val="Hyperlink"/>
            <w:rFonts w:ascii="Helvetica" w:hAnsi="Helvetica" w:cs="Helvetica"/>
            <w:sz w:val="22"/>
            <w:szCs w:val="22"/>
          </w:rPr>
          <w:t>https://ebird.org/</w:t>
        </w:r>
      </w:hyperlink>
      <w:r w:rsidRPr="00BF61EA">
        <w:rPr>
          <w:rFonts w:ascii="Helvetica" w:hAnsi="Helvetica" w:cs="Helvetica"/>
          <w:sz w:val="22"/>
          <w:szCs w:val="22"/>
        </w:rPr>
        <w:t xml:space="preserve">), las cuales poseen portales en Internet que permiten descargar los datos en formato DwC. También es posible adaptar datos digitalizados en otros formatos (ej. en hojas electrónicas generadas por investigadores) al estándar </w:t>
      </w:r>
      <w:r w:rsidRPr="00BF61EA">
        <w:rPr>
          <w:rFonts w:ascii="Helvetica" w:hAnsi="Helvetica" w:cs="Helvetica"/>
          <w:sz w:val="22"/>
          <w:szCs w:val="22"/>
        </w:rPr>
        <w:lastRenderedPageBreak/>
        <w:t xml:space="preserve">DwC, ya sea manualmente o mediante herramientas especializadas como el Integrated Publishing Toolkit (IPT, </w:t>
      </w:r>
      <w:hyperlink r:id="rId19" w:history="1">
        <w:r w:rsidRPr="00BF61EA">
          <w:rPr>
            <w:rStyle w:val="Hyperlink"/>
            <w:rFonts w:ascii="Helvetica" w:hAnsi="Helvetica" w:cs="Helvetica"/>
            <w:sz w:val="22"/>
            <w:szCs w:val="22"/>
          </w:rPr>
          <w:t>https://www.gbif.org/ipt</w:t>
        </w:r>
      </w:hyperlink>
      <w:r w:rsidRPr="00BF61EA">
        <w:rPr>
          <w:rFonts w:ascii="Helvetica" w:hAnsi="Helvetica" w:cs="Helvetica"/>
          <w:sz w:val="22"/>
          <w:szCs w:val="22"/>
        </w:rPr>
        <w:t>).</w:t>
      </w:r>
    </w:p>
    <w:p w:rsidR="00BF61EA" w:rsidRDefault="00BF61EA" w:rsidP="00BF61EA">
      <w:pPr>
        <w:pStyle w:val="ListParagraph"/>
        <w:spacing w:line="288" w:lineRule="auto"/>
        <w:jc w:val="both"/>
        <w:rPr>
          <w:rFonts w:ascii="Helvetica" w:hAnsi="Helvetica"/>
        </w:rPr>
      </w:pPr>
    </w:p>
    <w:p w:rsidR="00BF61EA" w:rsidRPr="00BF61EA" w:rsidRDefault="00BF61EA" w:rsidP="00BF61EA">
      <w:pPr>
        <w:pStyle w:val="ListParagraph"/>
        <w:numPr>
          <w:ilvl w:val="0"/>
          <w:numId w:val="22"/>
        </w:numPr>
        <w:spacing w:line="288" w:lineRule="auto"/>
        <w:jc w:val="both"/>
        <w:rPr>
          <w:rFonts w:ascii="Helvetica" w:hAnsi="Helvetica" w:cs="Helvetica"/>
          <w:sz w:val="22"/>
          <w:szCs w:val="22"/>
        </w:rPr>
      </w:pPr>
      <w:r w:rsidRPr="00BF61EA">
        <w:rPr>
          <w:rFonts w:ascii="Helvetica" w:hAnsi="Helvetica" w:cs="Helvetica"/>
          <w:b/>
          <w:sz w:val="22"/>
          <w:szCs w:val="22"/>
        </w:rPr>
        <w:t>Áreas de distribución de especies</w:t>
      </w:r>
      <w:r w:rsidRPr="00BF61EA">
        <w:rPr>
          <w:rFonts w:ascii="Helvetica" w:hAnsi="Helvetica" w:cs="Helvetica"/>
          <w:sz w:val="22"/>
          <w:szCs w:val="22"/>
        </w:rPr>
        <w:t xml:space="preserve">: son geometrías de polígonos que representan el área en la que una especie está presente. Pueden ser obtenidas a través de portales en Internet de iniciativas como la Lista Roja de Especies Amenazadas de la Unión Internacional para la Conservación de la Naturaleza (The IUCN Red List of Threatened Species, por su nombre en inglés, </w:t>
      </w:r>
      <w:hyperlink r:id="rId20" w:history="1">
        <w:r w:rsidRPr="00BF61EA">
          <w:rPr>
            <w:rStyle w:val="Hyperlink"/>
            <w:rFonts w:ascii="Helvetica" w:hAnsi="Helvetica" w:cs="Helvetica"/>
            <w:sz w:val="22"/>
            <w:szCs w:val="22"/>
          </w:rPr>
          <w:t>https://www.iucnredlist.org/</w:t>
        </w:r>
      </w:hyperlink>
      <w:r w:rsidRPr="00BF61EA">
        <w:rPr>
          <w:rFonts w:ascii="Helvetica" w:hAnsi="Helvetica" w:cs="Helvetica"/>
          <w:sz w:val="22"/>
          <w:szCs w:val="22"/>
        </w:rPr>
        <w:t>) o BirdLife International (</w:t>
      </w:r>
      <w:hyperlink r:id="rId21" w:history="1">
        <w:r w:rsidRPr="00BF61EA">
          <w:rPr>
            <w:rStyle w:val="Hyperlink"/>
            <w:rFonts w:ascii="Helvetica" w:hAnsi="Helvetica" w:cs="Helvetica"/>
            <w:sz w:val="22"/>
            <w:szCs w:val="22"/>
          </w:rPr>
          <w:t>https://www.birdlife.org/</w:t>
        </w:r>
      </w:hyperlink>
      <w:r w:rsidRPr="00BF61EA">
        <w:rPr>
          <w:rFonts w:ascii="Helvetica" w:hAnsi="Helvetica" w:cs="Helvetica"/>
          <w:sz w:val="22"/>
          <w:szCs w:val="22"/>
        </w:rPr>
        <w:t>). También pueden elaborarse a través de herramientas de modelado de nichos ecológicos como, por ejemplo, Maxent (</w:t>
      </w:r>
      <w:hyperlink r:id="rId22" w:history="1">
        <w:r w:rsidRPr="00BF61EA">
          <w:rPr>
            <w:rStyle w:val="Hyperlink"/>
            <w:rFonts w:ascii="Helvetica" w:hAnsi="Helvetica" w:cs="Helvetica"/>
            <w:sz w:val="22"/>
            <w:szCs w:val="22"/>
          </w:rPr>
          <w:t>https://biodiversityinformatics.amnh.org/open_source/maxent/</w:t>
        </w:r>
      </w:hyperlink>
      <w:r w:rsidRPr="00BF61EA">
        <w:rPr>
          <w:rFonts w:ascii="Helvetica" w:hAnsi="Helvetica" w:cs="Helvetica"/>
          <w:sz w:val="22"/>
          <w:szCs w:val="22"/>
        </w:rPr>
        <w:t>) u openModeller (</w:t>
      </w:r>
      <w:hyperlink r:id="rId23" w:history="1">
        <w:r w:rsidRPr="00BF61EA">
          <w:rPr>
            <w:rStyle w:val="Hyperlink"/>
            <w:rFonts w:ascii="Helvetica" w:hAnsi="Helvetica" w:cs="Helvetica"/>
            <w:sz w:val="22"/>
            <w:szCs w:val="22"/>
          </w:rPr>
          <w:t>http://openmodeller.sourceforge.net/</w:t>
        </w:r>
      </w:hyperlink>
      <w:r w:rsidRPr="00BF61EA">
        <w:rPr>
          <w:rFonts w:ascii="Helvetica" w:hAnsi="Helvetica" w:cs="Helvetica"/>
          <w:sz w:val="22"/>
          <w:szCs w:val="22"/>
        </w:rPr>
        <w:t>).</w:t>
      </w:r>
    </w:p>
    <w:p w:rsidR="00BF61EA" w:rsidRPr="000408F5" w:rsidRDefault="00BF61EA" w:rsidP="00BF61EA">
      <w:pPr>
        <w:spacing w:line="288" w:lineRule="auto"/>
        <w:jc w:val="both"/>
        <w:rPr>
          <w:rFonts w:ascii="Helvetica" w:hAnsi="Helvetica"/>
          <w:lang w:val="es-CR"/>
        </w:rPr>
      </w:pPr>
    </w:p>
    <w:p w:rsidR="00BF61EA" w:rsidRDefault="00BF61EA" w:rsidP="00BF61EA">
      <w:pPr>
        <w:spacing w:line="288" w:lineRule="auto"/>
        <w:jc w:val="both"/>
        <w:rPr>
          <w:rFonts w:ascii="Helvetica" w:hAnsi="Helvetica"/>
          <w:lang w:val="es-CR"/>
        </w:rPr>
      </w:pPr>
      <w:r>
        <w:rPr>
          <w:rFonts w:ascii="Helvetica" w:hAnsi="Helvetica"/>
          <w:lang w:val="es-CR"/>
        </w:rPr>
        <w:t>El complemento calcula la riqueza de especies al contar las especies correspondientes a los puntos de los registros de presencia que se ubican dentro del polígono de un área de análisis. Para el caso de las áreas de distribución, se cuentan las especies correspondientes a los polígonos que se intersecan con el polígono del área de análisis. El complemento muestra por separado la riqueza de especies calculada mediante registros de presencia y la calculada mediante áreas de distribución.</w:t>
      </w:r>
    </w:p>
    <w:p w:rsidR="00BF61EA" w:rsidRDefault="00BF61EA" w:rsidP="00BF61EA">
      <w:pPr>
        <w:spacing w:line="288" w:lineRule="auto"/>
        <w:jc w:val="both"/>
        <w:rPr>
          <w:rFonts w:ascii="Helvetica" w:hAnsi="Helvetica"/>
          <w:lang w:val="es-CR"/>
        </w:rPr>
      </w:pPr>
    </w:p>
    <w:p w:rsidR="00BF61EA" w:rsidRPr="000408F5" w:rsidRDefault="00BF61EA" w:rsidP="00BF61EA">
      <w:pPr>
        <w:spacing w:line="288" w:lineRule="auto"/>
        <w:jc w:val="both"/>
        <w:rPr>
          <w:rFonts w:ascii="Helvetica" w:hAnsi="Helvetica"/>
          <w:lang w:val="es-CR"/>
        </w:rPr>
      </w:pPr>
      <w:r>
        <w:rPr>
          <w:rFonts w:ascii="Helvetica" w:hAnsi="Helvetica"/>
          <w:lang w:val="es-CR"/>
        </w:rPr>
        <w:t>La versión actual del complemento ha sido diseñada para trabajar con registros de presencia y áreas de distribución de los siguientes grupos biológicos:</w:t>
      </w:r>
    </w:p>
    <w:p w:rsidR="00BF61EA" w:rsidRPr="000408F5" w:rsidRDefault="00BF61EA" w:rsidP="00BF61EA">
      <w:pPr>
        <w:spacing w:line="288" w:lineRule="auto"/>
        <w:jc w:val="both"/>
        <w:rPr>
          <w:rFonts w:ascii="Helvetica" w:hAnsi="Helvetica"/>
          <w:lang w:val="es-CR"/>
        </w:rPr>
      </w:pPr>
    </w:p>
    <w:p w:rsidR="00BF61EA" w:rsidRDefault="00BF61EA" w:rsidP="00BF61EA">
      <w:pPr>
        <w:numPr>
          <w:ilvl w:val="0"/>
          <w:numId w:val="1"/>
        </w:numPr>
        <w:spacing w:line="288" w:lineRule="auto"/>
        <w:jc w:val="both"/>
        <w:rPr>
          <w:rFonts w:ascii="Helvetica" w:hAnsi="Helvetica"/>
        </w:rPr>
      </w:pPr>
      <w:r w:rsidRPr="000408F5">
        <w:rPr>
          <w:rFonts w:ascii="Helvetica" w:hAnsi="Helvetica"/>
        </w:rPr>
        <w:t xml:space="preserve">Mamíferos (clase </w:t>
      </w:r>
      <w:r w:rsidRPr="003A18EF">
        <w:rPr>
          <w:rFonts w:ascii="Helvetica" w:hAnsi="Helvetica"/>
          <w:i/>
        </w:rPr>
        <w:t>Mammalia</w:t>
      </w:r>
      <w:r w:rsidRPr="000408F5">
        <w:rPr>
          <w:rFonts w:ascii="Helvetica" w:hAnsi="Helvetica"/>
        </w:rPr>
        <w:t>)</w:t>
      </w:r>
    </w:p>
    <w:p w:rsidR="00BF61EA" w:rsidRPr="000408F5" w:rsidRDefault="00BF61EA" w:rsidP="00BF61EA">
      <w:pPr>
        <w:numPr>
          <w:ilvl w:val="0"/>
          <w:numId w:val="1"/>
        </w:numPr>
        <w:spacing w:line="288" w:lineRule="auto"/>
        <w:jc w:val="both"/>
        <w:rPr>
          <w:rFonts w:ascii="Helvetica" w:hAnsi="Helvetica"/>
        </w:rPr>
      </w:pPr>
      <w:r w:rsidRPr="000408F5">
        <w:rPr>
          <w:rFonts w:ascii="Helvetica" w:hAnsi="Helvetica"/>
        </w:rPr>
        <w:t xml:space="preserve">Reptiles (clase </w:t>
      </w:r>
      <w:r w:rsidRPr="003A18EF">
        <w:rPr>
          <w:rFonts w:ascii="Helvetica" w:hAnsi="Helvetica"/>
          <w:i/>
        </w:rPr>
        <w:t>Reptilia</w:t>
      </w:r>
      <w:r w:rsidRPr="000408F5">
        <w:rPr>
          <w:rFonts w:ascii="Helvetica" w:hAnsi="Helvetica"/>
        </w:rPr>
        <w:t>)</w:t>
      </w:r>
    </w:p>
    <w:p w:rsidR="00BF61EA" w:rsidRPr="00F2254C" w:rsidRDefault="00BF61EA" w:rsidP="00BF61EA">
      <w:pPr>
        <w:numPr>
          <w:ilvl w:val="0"/>
          <w:numId w:val="1"/>
        </w:numPr>
        <w:spacing w:line="288" w:lineRule="auto"/>
        <w:jc w:val="both"/>
        <w:rPr>
          <w:rFonts w:ascii="Helvetica" w:hAnsi="Helvetica"/>
        </w:rPr>
      </w:pPr>
      <w:r w:rsidRPr="000408F5">
        <w:rPr>
          <w:rFonts w:ascii="Helvetica" w:hAnsi="Helvetica"/>
        </w:rPr>
        <w:t xml:space="preserve">Anfibios (clase </w:t>
      </w:r>
      <w:r w:rsidRPr="003A18EF">
        <w:rPr>
          <w:rFonts w:ascii="Helvetica" w:hAnsi="Helvetica"/>
          <w:i/>
        </w:rPr>
        <w:t>Amphibia</w:t>
      </w:r>
      <w:r w:rsidRPr="000408F5">
        <w:rPr>
          <w:rFonts w:ascii="Helvetica" w:hAnsi="Helvetica"/>
        </w:rPr>
        <w:t>)</w:t>
      </w:r>
    </w:p>
    <w:p w:rsidR="00BF61EA" w:rsidRPr="000408F5" w:rsidRDefault="00BF61EA" w:rsidP="00BF61EA">
      <w:pPr>
        <w:numPr>
          <w:ilvl w:val="0"/>
          <w:numId w:val="1"/>
        </w:numPr>
        <w:spacing w:line="288" w:lineRule="auto"/>
        <w:jc w:val="both"/>
        <w:rPr>
          <w:rFonts w:ascii="Helvetica" w:hAnsi="Helvetica"/>
        </w:rPr>
      </w:pPr>
      <w:r w:rsidRPr="000408F5">
        <w:rPr>
          <w:rFonts w:ascii="Helvetica" w:hAnsi="Helvetica"/>
        </w:rPr>
        <w:t xml:space="preserve">Aves (clase </w:t>
      </w:r>
      <w:r w:rsidRPr="003A18EF">
        <w:rPr>
          <w:rFonts w:ascii="Helvetica" w:hAnsi="Helvetica"/>
          <w:i/>
        </w:rPr>
        <w:t>Aves</w:t>
      </w:r>
      <w:r w:rsidRPr="000408F5">
        <w:rPr>
          <w:rFonts w:ascii="Helvetica" w:hAnsi="Helvetica"/>
        </w:rPr>
        <w:t>)</w:t>
      </w:r>
    </w:p>
    <w:p w:rsidR="00BF61EA" w:rsidRPr="000408F5" w:rsidRDefault="00BF61EA" w:rsidP="00BF61EA">
      <w:pPr>
        <w:numPr>
          <w:ilvl w:val="0"/>
          <w:numId w:val="1"/>
        </w:numPr>
        <w:spacing w:line="288" w:lineRule="auto"/>
        <w:jc w:val="both"/>
        <w:rPr>
          <w:rFonts w:ascii="Helvetica" w:hAnsi="Helvetica"/>
        </w:rPr>
      </w:pPr>
      <w:r>
        <w:rPr>
          <w:rFonts w:ascii="Helvetica" w:hAnsi="Helvetica"/>
        </w:rPr>
        <w:t xml:space="preserve">Plantas </w:t>
      </w:r>
      <w:r w:rsidRPr="000408F5">
        <w:rPr>
          <w:rFonts w:ascii="Helvetica" w:hAnsi="Helvetica"/>
        </w:rPr>
        <w:t xml:space="preserve">(reino </w:t>
      </w:r>
      <w:r w:rsidRPr="003A18EF">
        <w:rPr>
          <w:rFonts w:ascii="Helvetica" w:hAnsi="Helvetica"/>
          <w:i/>
        </w:rPr>
        <w:t>Plantae</w:t>
      </w:r>
      <w:r w:rsidRPr="000408F5">
        <w:rPr>
          <w:rFonts w:ascii="Helvetica" w:hAnsi="Helvetica"/>
        </w:rPr>
        <w:t>)</w:t>
      </w:r>
    </w:p>
    <w:p w:rsidR="00BF61EA" w:rsidRDefault="00BF61EA" w:rsidP="00BF61EA">
      <w:pPr>
        <w:spacing w:line="288" w:lineRule="auto"/>
        <w:jc w:val="both"/>
        <w:rPr>
          <w:rFonts w:ascii="Helvetica" w:hAnsi="Helvetica"/>
          <w:lang w:val="es-CR"/>
        </w:rPr>
      </w:pPr>
    </w:p>
    <w:p w:rsidR="00BF61EA" w:rsidRPr="000408F5" w:rsidRDefault="00BF61EA" w:rsidP="00BF61EA">
      <w:pPr>
        <w:spacing w:line="288" w:lineRule="auto"/>
        <w:jc w:val="both"/>
        <w:rPr>
          <w:rFonts w:ascii="Helvetica" w:hAnsi="Helvetica"/>
          <w:lang w:val="es-CR"/>
        </w:rPr>
      </w:pPr>
      <w:r>
        <w:rPr>
          <w:rFonts w:ascii="Helvetica" w:hAnsi="Helvetica"/>
          <w:lang w:val="es-CR"/>
        </w:rPr>
        <w:t>Las áreas de análisis para los que se calcula la riqueza de especies se manejan como polígonos de capas geoespaciales temáticas, entre las que se incluyen:</w:t>
      </w:r>
    </w:p>
    <w:p w:rsidR="00BF61EA" w:rsidRPr="000408F5" w:rsidRDefault="00BF61EA" w:rsidP="00BF61EA">
      <w:pPr>
        <w:spacing w:line="288" w:lineRule="auto"/>
        <w:jc w:val="both"/>
        <w:rPr>
          <w:rFonts w:ascii="Helvetica" w:hAnsi="Helvetica"/>
          <w:lang w:val="es-CR"/>
        </w:rPr>
      </w:pPr>
    </w:p>
    <w:p w:rsidR="00BF61EA" w:rsidRPr="00CB21F8" w:rsidRDefault="00BF61EA" w:rsidP="00BF61EA">
      <w:pPr>
        <w:numPr>
          <w:ilvl w:val="0"/>
          <w:numId w:val="5"/>
        </w:numPr>
        <w:spacing w:line="288" w:lineRule="auto"/>
        <w:jc w:val="both"/>
        <w:rPr>
          <w:rFonts w:ascii="Helvetica" w:hAnsi="Helvetica"/>
        </w:rPr>
      </w:pPr>
      <w:r>
        <w:rPr>
          <w:rFonts w:ascii="Helvetica" w:hAnsi="Helvetica"/>
        </w:rPr>
        <w:t>División político administrativa</w:t>
      </w:r>
    </w:p>
    <w:p w:rsidR="00BF61EA" w:rsidRPr="000408F5" w:rsidRDefault="00BF61EA" w:rsidP="00BF61EA">
      <w:pPr>
        <w:numPr>
          <w:ilvl w:val="0"/>
          <w:numId w:val="5"/>
        </w:numPr>
        <w:spacing w:line="288" w:lineRule="auto"/>
        <w:jc w:val="both"/>
        <w:rPr>
          <w:rFonts w:ascii="Helvetica" w:hAnsi="Helvetica"/>
        </w:rPr>
      </w:pPr>
      <w:r>
        <w:rPr>
          <w:rFonts w:ascii="Helvetica" w:hAnsi="Helvetica"/>
        </w:rPr>
        <w:t>Áreas de conservación</w:t>
      </w:r>
    </w:p>
    <w:p w:rsidR="00BF61EA" w:rsidRPr="000408F5" w:rsidRDefault="00BF61EA" w:rsidP="00BF61EA">
      <w:pPr>
        <w:numPr>
          <w:ilvl w:val="0"/>
          <w:numId w:val="5"/>
        </w:numPr>
        <w:spacing w:line="288" w:lineRule="auto"/>
        <w:jc w:val="both"/>
        <w:rPr>
          <w:rFonts w:ascii="Helvetica" w:hAnsi="Helvetica"/>
        </w:rPr>
      </w:pPr>
      <w:r w:rsidRPr="000408F5">
        <w:rPr>
          <w:rFonts w:ascii="Helvetica" w:hAnsi="Helvetica"/>
        </w:rPr>
        <w:t>Áre</w:t>
      </w:r>
      <w:r>
        <w:rPr>
          <w:rFonts w:ascii="Helvetica" w:hAnsi="Helvetica"/>
        </w:rPr>
        <w:t>as silvestres protegidas</w:t>
      </w:r>
    </w:p>
    <w:p w:rsidR="00BF61EA" w:rsidRPr="000408F5" w:rsidRDefault="00BF61EA" w:rsidP="00BF61EA">
      <w:pPr>
        <w:numPr>
          <w:ilvl w:val="0"/>
          <w:numId w:val="5"/>
        </w:numPr>
        <w:spacing w:line="288" w:lineRule="auto"/>
        <w:jc w:val="both"/>
        <w:rPr>
          <w:rFonts w:ascii="Helvetica" w:hAnsi="Helvetica"/>
        </w:rPr>
      </w:pPr>
      <w:r>
        <w:rPr>
          <w:rFonts w:ascii="Helvetica" w:hAnsi="Helvetica"/>
        </w:rPr>
        <w:t>Corredores biológicos</w:t>
      </w:r>
    </w:p>
    <w:p w:rsidR="00BF61EA" w:rsidRPr="000408F5" w:rsidRDefault="00BF61EA" w:rsidP="00BF61EA">
      <w:pPr>
        <w:numPr>
          <w:ilvl w:val="0"/>
          <w:numId w:val="5"/>
        </w:numPr>
        <w:spacing w:line="288" w:lineRule="auto"/>
        <w:jc w:val="both"/>
        <w:rPr>
          <w:rFonts w:ascii="Helvetica" w:hAnsi="Helvetica"/>
        </w:rPr>
      </w:pPr>
      <w:r>
        <w:rPr>
          <w:rFonts w:ascii="Helvetica" w:hAnsi="Helvetica"/>
        </w:rPr>
        <w:t>Vacíos de conservación</w:t>
      </w:r>
    </w:p>
    <w:p w:rsidR="00BF61EA" w:rsidRDefault="00BF61EA" w:rsidP="00BF61EA">
      <w:pPr>
        <w:numPr>
          <w:ilvl w:val="0"/>
          <w:numId w:val="5"/>
        </w:numPr>
        <w:spacing w:line="288" w:lineRule="auto"/>
        <w:jc w:val="both"/>
        <w:rPr>
          <w:rFonts w:ascii="Helvetica" w:hAnsi="Helvetica"/>
        </w:rPr>
      </w:pPr>
      <w:r>
        <w:rPr>
          <w:rFonts w:ascii="Helvetica" w:hAnsi="Helvetica"/>
        </w:rPr>
        <w:t>Territorios indígenas</w:t>
      </w:r>
    </w:p>
    <w:p w:rsidR="00BF61EA" w:rsidRDefault="00BF61EA" w:rsidP="00BF61EA">
      <w:pPr>
        <w:numPr>
          <w:ilvl w:val="0"/>
          <w:numId w:val="5"/>
        </w:numPr>
        <w:spacing w:line="288" w:lineRule="auto"/>
        <w:jc w:val="both"/>
        <w:rPr>
          <w:rFonts w:ascii="Helvetica" w:hAnsi="Helvetica"/>
        </w:rPr>
      </w:pPr>
      <w:r>
        <w:rPr>
          <w:rFonts w:ascii="Helvetica" w:hAnsi="Helvetica"/>
        </w:rPr>
        <w:t>Población tipo de bosque</w:t>
      </w:r>
    </w:p>
    <w:p w:rsidR="00BF61EA" w:rsidRDefault="00BF61EA" w:rsidP="00BF61EA">
      <w:pPr>
        <w:numPr>
          <w:ilvl w:val="0"/>
          <w:numId w:val="5"/>
        </w:numPr>
        <w:spacing w:line="288" w:lineRule="auto"/>
        <w:jc w:val="both"/>
        <w:rPr>
          <w:rFonts w:ascii="Helvetica" w:hAnsi="Helvetica"/>
        </w:rPr>
      </w:pPr>
      <w:r>
        <w:rPr>
          <w:rFonts w:ascii="Helvetica" w:hAnsi="Helvetica"/>
        </w:rPr>
        <w:t>Refugios climáticos</w:t>
      </w:r>
    </w:p>
    <w:p w:rsidR="00BF61EA" w:rsidRPr="000408F5" w:rsidRDefault="00BF61EA" w:rsidP="00BF61EA">
      <w:pPr>
        <w:numPr>
          <w:ilvl w:val="0"/>
          <w:numId w:val="5"/>
        </w:numPr>
        <w:spacing w:line="288" w:lineRule="auto"/>
        <w:jc w:val="both"/>
        <w:rPr>
          <w:rFonts w:ascii="Helvetica" w:hAnsi="Helvetica"/>
          <w:lang w:val="es-CR"/>
        </w:rPr>
      </w:pPr>
      <w:r>
        <w:rPr>
          <w:rFonts w:ascii="Helvetica" w:hAnsi="Helvetica"/>
          <w:lang w:val="es-CR"/>
        </w:rPr>
        <w:lastRenderedPageBreak/>
        <w:t>Fincas con contrato de PSA (para los años entre 2012 y 2018)</w:t>
      </w:r>
    </w:p>
    <w:p w:rsidR="00BF61EA" w:rsidRPr="000408F5" w:rsidRDefault="00BF61EA" w:rsidP="00BF61EA">
      <w:pPr>
        <w:numPr>
          <w:ilvl w:val="0"/>
          <w:numId w:val="5"/>
        </w:numPr>
        <w:spacing w:line="288" w:lineRule="auto"/>
        <w:jc w:val="both"/>
        <w:rPr>
          <w:rFonts w:ascii="Helvetica" w:hAnsi="Helvetica"/>
          <w:lang w:val="es-CR"/>
        </w:rPr>
      </w:pPr>
      <w:r w:rsidRPr="000408F5">
        <w:rPr>
          <w:rFonts w:ascii="Helvetica" w:hAnsi="Helvetica"/>
          <w:bCs/>
          <w:shd w:val="clear" w:color="auto" w:fill="FFFFFF"/>
          <w:lang w:val="es-CR"/>
        </w:rPr>
        <w:t xml:space="preserve">Zonas de </w:t>
      </w:r>
      <w:r>
        <w:rPr>
          <w:rFonts w:ascii="Helvetica" w:hAnsi="Helvetica"/>
          <w:bCs/>
          <w:shd w:val="clear" w:color="auto" w:fill="FFFFFF"/>
          <w:lang w:val="es-CR"/>
        </w:rPr>
        <w:t>v</w:t>
      </w:r>
      <w:r w:rsidRPr="000408F5">
        <w:rPr>
          <w:rFonts w:ascii="Helvetica" w:hAnsi="Helvetica"/>
          <w:bCs/>
          <w:shd w:val="clear" w:color="auto" w:fill="FFFFFF"/>
          <w:lang w:val="es-CR"/>
        </w:rPr>
        <w:t>ida de Holdri</w:t>
      </w:r>
      <w:r>
        <w:rPr>
          <w:rFonts w:ascii="Helvetica" w:hAnsi="Helvetica"/>
          <w:bCs/>
          <w:shd w:val="clear" w:color="auto" w:fill="FFFFFF"/>
          <w:lang w:val="es-CR"/>
        </w:rPr>
        <w:t>dge</w:t>
      </w:r>
      <w:r w:rsidRPr="000408F5">
        <w:rPr>
          <w:rFonts w:ascii="Helvetica" w:hAnsi="Helvetica"/>
          <w:bCs/>
          <w:shd w:val="clear" w:color="auto" w:fill="FFFFFF"/>
          <w:lang w:val="es-CR"/>
        </w:rPr>
        <w:t> </w:t>
      </w:r>
    </w:p>
    <w:p w:rsidR="00BF61EA" w:rsidRPr="000904FA" w:rsidRDefault="00BF61EA" w:rsidP="00BF61EA">
      <w:pPr>
        <w:numPr>
          <w:ilvl w:val="0"/>
          <w:numId w:val="5"/>
        </w:numPr>
        <w:spacing w:line="288" w:lineRule="auto"/>
        <w:jc w:val="both"/>
        <w:rPr>
          <w:rFonts w:ascii="Helvetica" w:hAnsi="Helvetica"/>
        </w:rPr>
      </w:pPr>
      <w:r>
        <w:rPr>
          <w:rFonts w:ascii="Helvetica" w:hAnsi="Helvetica"/>
        </w:rPr>
        <w:t>Unidades fitogeogr</w:t>
      </w:r>
      <w:r>
        <w:rPr>
          <w:rFonts w:ascii="Helvetica" w:hAnsi="Helvetica"/>
          <w:lang w:val="es-ES"/>
        </w:rPr>
        <w:t>áficas</w:t>
      </w:r>
    </w:p>
    <w:p w:rsidR="00BF61EA" w:rsidRPr="00BD55C5" w:rsidRDefault="00BF61EA" w:rsidP="00BF61EA">
      <w:pPr>
        <w:numPr>
          <w:ilvl w:val="0"/>
          <w:numId w:val="5"/>
        </w:numPr>
        <w:spacing w:line="288" w:lineRule="auto"/>
        <w:jc w:val="both"/>
        <w:rPr>
          <w:rFonts w:ascii="Helvetica" w:hAnsi="Helvetica"/>
          <w:lang w:val="es-CR"/>
        </w:rPr>
      </w:pPr>
      <w:r>
        <w:rPr>
          <w:rFonts w:ascii="Helvetica" w:hAnsi="Helvetica"/>
          <w:lang w:val="es-ES"/>
        </w:rPr>
        <w:t>Humedales</w:t>
      </w:r>
    </w:p>
    <w:p w:rsidR="00BD55C5" w:rsidRPr="00EF3787" w:rsidRDefault="00BD55C5" w:rsidP="00BD55C5">
      <w:pPr>
        <w:spacing w:line="288" w:lineRule="auto"/>
        <w:ind w:left="2880"/>
        <w:jc w:val="both"/>
        <w:rPr>
          <w:rFonts w:ascii="Helvetica" w:hAnsi="Helvetica"/>
          <w:lang w:val="es-CR"/>
        </w:rPr>
      </w:pPr>
    </w:p>
    <w:p w:rsidR="00BF61EA" w:rsidRPr="000408F5" w:rsidDel="00FB30E7" w:rsidRDefault="00BF61EA" w:rsidP="00BF61EA">
      <w:pPr>
        <w:spacing w:line="288" w:lineRule="auto"/>
        <w:ind w:left="2880"/>
        <w:jc w:val="both"/>
        <w:rPr>
          <w:del w:id="21" w:author="Carmen Roldán Chacón" w:date="2019-11-26T10:12:00Z"/>
          <w:rFonts w:ascii="Helvetica" w:hAnsi="Helvetica"/>
          <w:lang w:val="es-CR"/>
        </w:rPr>
      </w:pPr>
    </w:p>
    <w:p w:rsidR="00BF61EA" w:rsidRPr="000408F5" w:rsidRDefault="00BF61EA" w:rsidP="00BF61EA">
      <w:pPr>
        <w:spacing w:line="288" w:lineRule="auto"/>
        <w:jc w:val="both"/>
        <w:rPr>
          <w:rFonts w:ascii="Helvetica" w:hAnsi="Helvetica"/>
          <w:lang w:val="es-CR"/>
        </w:rPr>
      </w:pPr>
      <w:r w:rsidRPr="000408F5">
        <w:rPr>
          <w:rFonts w:ascii="Helvetica" w:hAnsi="Helvetica"/>
          <w:lang w:val="es-CR"/>
        </w:rPr>
        <w:t>Para el caso del servicio “de protección o desarrollo de biodiversid</w:t>
      </w:r>
      <w:r>
        <w:rPr>
          <w:rFonts w:ascii="Helvetica" w:hAnsi="Helvetica"/>
          <w:lang w:val="es-CR"/>
        </w:rPr>
        <w:t xml:space="preserve">ad”, el complemento </w:t>
      </w:r>
      <w:r w:rsidRPr="000408F5">
        <w:rPr>
          <w:rFonts w:ascii="Helvetica" w:hAnsi="Helvetica"/>
          <w:lang w:val="es-CR"/>
        </w:rPr>
        <w:t xml:space="preserve">apoya la identificación de áreas “ecológicamente equivalentes” a otras áreas </w:t>
      </w:r>
      <w:r>
        <w:rPr>
          <w:rFonts w:ascii="Helvetica" w:hAnsi="Helvetica"/>
          <w:lang w:val="es-CR"/>
        </w:rPr>
        <w:t>de estas capas temáticas cuya biodiversidad pueda verse</w:t>
      </w:r>
      <w:r w:rsidRPr="000408F5">
        <w:rPr>
          <w:rFonts w:ascii="Helvetica" w:hAnsi="Helvetica"/>
          <w:lang w:val="es-CR"/>
        </w:rPr>
        <w:t xml:space="preserve"> afectada por motivos como, por ejemplo, desarrollos turísticos o inmobiliarios.</w:t>
      </w:r>
      <w:r>
        <w:rPr>
          <w:rFonts w:ascii="Helvetica" w:hAnsi="Helvetica"/>
          <w:lang w:val="es-CR"/>
        </w:rPr>
        <w:t xml:space="preserve"> Así, pueden identificarse áreas similares en cuanto a riqueza biológica total, de ciertos grupos biológicos o de especies con alguna categoría de amenaza. Estas categorías han sido determinadas con base en:</w:t>
      </w:r>
    </w:p>
    <w:p w:rsidR="00BF61EA" w:rsidRPr="000408F5" w:rsidRDefault="00BF61EA" w:rsidP="00BF61EA">
      <w:pPr>
        <w:spacing w:line="288" w:lineRule="auto"/>
        <w:jc w:val="both"/>
        <w:rPr>
          <w:rFonts w:ascii="Helvetica" w:hAnsi="Helvetica"/>
          <w:lang w:val="es-CR"/>
        </w:rPr>
      </w:pPr>
    </w:p>
    <w:p w:rsidR="00BF61EA" w:rsidRPr="000408F5" w:rsidRDefault="00BF61EA" w:rsidP="00BF61EA">
      <w:pPr>
        <w:numPr>
          <w:ilvl w:val="0"/>
          <w:numId w:val="11"/>
        </w:numPr>
        <w:spacing w:line="288" w:lineRule="auto"/>
        <w:ind w:left="360"/>
        <w:contextualSpacing/>
        <w:jc w:val="both"/>
        <w:rPr>
          <w:rFonts w:ascii="Helvetica" w:eastAsia="Times New Roman" w:hAnsi="Helvetica" w:cs="Times New Roman"/>
          <w:lang w:val="es-CR"/>
        </w:rPr>
      </w:pPr>
      <w:r w:rsidRPr="000408F5">
        <w:rPr>
          <w:rFonts w:ascii="Helvetica" w:eastAsia="Times New Roman" w:hAnsi="Helvetica" w:cs="Times New Roman"/>
          <w:lang w:val="es-CR"/>
        </w:rPr>
        <w:t xml:space="preserve">La </w:t>
      </w:r>
      <w:r w:rsidR="00C875FC" w:rsidRPr="00C875FC">
        <w:rPr>
          <w:rFonts w:ascii="Helvetica" w:eastAsia="Times New Roman" w:hAnsi="Helvetica" w:cs="Times New Roman"/>
          <w:b/>
          <w:lang w:val="es-CR"/>
          <w:rPrChange w:id="22" w:author="Carmen Roldán Chacón" w:date="2019-11-26T10:10:00Z">
            <w:rPr>
              <w:rFonts w:ascii="Helvetica" w:eastAsia="Times New Roman" w:hAnsi="Helvetica" w:cs="Times New Roman"/>
              <w:lang w:val="es-CR"/>
            </w:rPr>
          </w:rPrChange>
        </w:rPr>
        <w:t>Resolución R-SINAC-CONAC-092-2017 del 12 de setiembre de 2017</w:t>
      </w:r>
      <w:del w:id="23" w:author="Carmen Roldán Chacón" w:date="2019-11-26T10:11:00Z">
        <w:r w:rsidRPr="00FE6129" w:rsidDel="00FB30E7">
          <w:rPr>
            <w:lang w:val="es-CR"/>
          </w:rPr>
          <w:delText xml:space="preserve"> (</w:delText>
        </w:r>
        <w:r w:rsidR="00C875FC" w:rsidRPr="00C875FC" w:rsidDel="00FB30E7">
          <w:fldChar w:fldCharType="begin"/>
        </w:r>
        <w:r w:rsidR="00C875FC" w:rsidRPr="00C875FC">
          <w:rPr>
            <w:lang w:val="es-CR"/>
            <w:rPrChange w:id="24" w:author="Carmen Roldán Chacón" w:date="2019-11-26T10:10:00Z">
              <w:rPr/>
            </w:rPrChange>
          </w:rPr>
          <w:delInstrText xml:space="preserve"> HYPERLINK "http://www.pgrweb.go.cr/scij/Busqueda/Normativa/Normas/nrm_texto_completo.aspx?param1=NRTC&amp;nValor1=1&amp;nValor2=84908&amp;nValor3=109703&amp;strTipM=TC" </w:delInstrText>
        </w:r>
        <w:r w:rsidR="00C875FC" w:rsidRPr="00C875FC" w:rsidDel="00FB30E7">
          <w:fldChar w:fldCharType="separate"/>
        </w:r>
        <w:r w:rsidRPr="00FE6129" w:rsidDel="00FB30E7">
          <w:rPr>
            <w:rStyle w:val="Hyperlink"/>
            <w:lang w:val="es-CR"/>
          </w:rPr>
          <w:delText>http://www.pgrweb.go.cr/scij/Busqueda/Normativa/Normas/nrm_texto_completo.aspx?param1=NRTC&amp;nValor1=1&amp;nValor2=84908&amp;nValor3=109703&amp;strTipM=TC</w:delText>
        </w:r>
        <w:r w:rsidR="00C875FC" w:rsidDel="00FB30E7">
          <w:rPr>
            <w:rStyle w:val="Hyperlink"/>
            <w:lang w:val="es-CR"/>
          </w:rPr>
          <w:fldChar w:fldCharType="end"/>
        </w:r>
        <w:r w:rsidRPr="00FE6129" w:rsidDel="00FB30E7">
          <w:rPr>
            <w:lang w:val="es-CR"/>
          </w:rPr>
          <w:delText>)</w:delText>
        </w:r>
      </w:del>
      <w:r w:rsidRPr="000408F5">
        <w:rPr>
          <w:rFonts w:ascii="Helvetica" w:eastAsia="Times New Roman" w:hAnsi="Helvetica" w:cs="Times New Roman"/>
          <w:lang w:val="es-CR"/>
        </w:rPr>
        <w:t>, que e</w:t>
      </w:r>
      <w:r>
        <w:rPr>
          <w:rFonts w:ascii="Helvetica" w:eastAsia="Times New Roman" w:hAnsi="Helvetica" w:cs="Times New Roman"/>
          <w:shd w:val="clear" w:color="auto" w:fill="FFFFFF"/>
          <w:lang w:val="es-CR"/>
        </w:rPr>
        <w:t>stablece la l</w:t>
      </w:r>
      <w:r w:rsidRPr="000408F5">
        <w:rPr>
          <w:rFonts w:ascii="Helvetica" w:eastAsia="Times New Roman" w:hAnsi="Helvetica" w:cs="Times New Roman"/>
          <w:shd w:val="clear" w:color="auto" w:fill="FFFFFF"/>
          <w:lang w:val="es-CR"/>
        </w:rPr>
        <w:t xml:space="preserve">ista </w:t>
      </w:r>
      <w:r>
        <w:rPr>
          <w:rFonts w:ascii="Helvetica" w:eastAsia="Times New Roman" w:hAnsi="Helvetica" w:cs="Times New Roman"/>
          <w:shd w:val="clear" w:color="auto" w:fill="FFFFFF"/>
          <w:lang w:val="es-CR"/>
        </w:rPr>
        <w:t>oficial de e</w:t>
      </w:r>
      <w:r w:rsidRPr="000408F5">
        <w:rPr>
          <w:rFonts w:ascii="Helvetica" w:eastAsia="Times New Roman" w:hAnsi="Helvetica" w:cs="Times New Roman"/>
          <w:shd w:val="clear" w:color="auto" w:fill="FFFFFF"/>
          <w:lang w:val="es-CR"/>
        </w:rPr>
        <w:t>species en peligro de extinción y con poblaciones reducidas y amenazadas</w:t>
      </w:r>
      <w:r>
        <w:rPr>
          <w:rFonts w:ascii="Helvetica" w:eastAsia="Times New Roman" w:hAnsi="Helvetica" w:cs="Times New Roman"/>
          <w:shd w:val="clear" w:color="auto" w:fill="FFFFFF"/>
          <w:lang w:val="es-CR"/>
        </w:rPr>
        <w:t xml:space="preserve"> en Costa Rica</w:t>
      </w:r>
      <w:r w:rsidRPr="000408F5">
        <w:rPr>
          <w:rFonts w:ascii="Helvetica" w:eastAsia="Times New Roman" w:hAnsi="Helvetica" w:cs="Times New Roman"/>
          <w:shd w:val="clear" w:color="auto" w:fill="FFFFFF"/>
          <w:lang w:val="es-CR"/>
        </w:rPr>
        <w:t xml:space="preserve">. De acuerdo con el artículo 2 de esta </w:t>
      </w:r>
      <w:r>
        <w:rPr>
          <w:rFonts w:ascii="Helvetica" w:eastAsia="Times New Roman" w:hAnsi="Helvetica" w:cs="Times New Roman"/>
          <w:shd w:val="clear" w:color="auto" w:fill="FFFFFF"/>
          <w:lang w:val="es-CR"/>
        </w:rPr>
        <w:t>r</w:t>
      </w:r>
      <w:r w:rsidRPr="000408F5">
        <w:rPr>
          <w:rFonts w:ascii="Helvetica" w:eastAsia="Times New Roman" w:hAnsi="Helvetica" w:cs="Times New Roman"/>
          <w:shd w:val="clear" w:color="auto" w:fill="FFFFFF"/>
          <w:lang w:val="es-CR"/>
        </w:rPr>
        <w:t>esolución, “</w:t>
      </w:r>
      <w:r w:rsidRPr="000408F5">
        <w:rPr>
          <w:rFonts w:ascii="Helvetica" w:eastAsia="Times New Roman" w:hAnsi="Helvetica" w:cs="Times New Roman"/>
          <w:lang w:val="es-CR"/>
        </w:rPr>
        <w:t>Todas las especies que se encuentran en</w:t>
      </w:r>
      <w:r>
        <w:rPr>
          <w:rFonts w:ascii="Helvetica" w:eastAsia="Times New Roman" w:hAnsi="Helvetica" w:cs="Times New Roman"/>
          <w:lang w:val="es-CR"/>
        </w:rPr>
        <w:t xml:space="preserve"> el Apéndice II de CITES formará</w:t>
      </w:r>
      <w:r w:rsidRPr="000408F5">
        <w:rPr>
          <w:rFonts w:ascii="Helvetica" w:eastAsia="Times New Roman" w:hAnsi="Helvetica" w:cs="Times New Roman"/>
          <w:lang w:val="es-CR"/>
        </w:rPr>
        <w:t>n parte del listado de especie con población reducida.”</w:t>
      </w:r>
      <w:r>
        <w:rPr>
          <w:rFonts w:ascii="Helvetica" w:eastAsia="Times New Roman" w:hAnsi="Helvetica" w:cs="Times New Roman"/>
          <w:lang w:val="es-CR"/>
        </w:rPr>
        <w:t xml:space="preserve"> Las categorías que se desprenden de esta resolución son:</w:t>
      </w:r>
    </w:p>
    <w:p w:rsidR="00BF61EA" w:rsidRPr="000408F5" w:rsidRDefault="00BF61EA" w:rsidP="00BF61EA">
      <w:pPr>
        <w:spacing w:line="288" w:lineRule="auto"/>
        <w:ind w:left="720"/>
        <w:jc w:val="both"/>
        <w:rPr>
          <w:rFonts w:ascii="Helvetica" w:hAnsi="Helvetica"/>
          <w:lang w:val="es-CR"/>
        </w:rPr>
      </w:pPr>
    </w:p>
    <w:p w:rsidR="00BF61EA" w:rsidRPr="000408F5" w:rsidRDefault="00BF61EA" w:rsidP="00BF61EA">
      <w:pPr>
        <w:numPr>
          <w:ilvl w:val="1"/>
          <w:numId w:val="2"/>
        </w:numPr>
        <w:spacing w:line="288" w:lineRule="auto"/>
        <w:jc w:val="both"/>
        <w:rPr>
          <w:rFonts w:ascii="Helvetica" w:hAnsi="Helvetica"/>
          <w:lang w:val="es-CR"/>
        </w:rPr>
      </w:pPr>
      <w:r w:rsidRPr="00B756EB">
        <w:rPr>
          <w:rFonts w:ascii="Helvetica" w:hAnsi="Helvetica"/>
          <w:lang w:val="es-CR"/>
        </w:rPr>
        <w:t>PE</w:t>
      </w:r>
      <w:r w:rsidRPr="000408F5">
        <w:rPr>
          <w:rFonts w:ascii="Helvetica" w:hAnsi="Helvetica"/>
          <w:b/>
          <w:lang w:val="es-CR"/>
        </w:rPr>
        <w:t>:</w:t>
      </w:r>
      <w:r w:rsidRPr="000408F5">
        <w:rPr>
          <w:rFonts w:ascii="Helvetica" w:hAnsi="Helvetica"/>
          <w:lang w:val="es-CR"/>
        </w:rPr>
        <w:t xml:space="preserve"> en peligro de extinción</w:t>
      </w:r>
    </w:p>
    <w:p w:rsidR="00BF61EA" w:rsidRDefault="00BF61EA" w:rsidP="00BF61EA">
      <w:pPr>
        <w:numPr>
          <w:ilvl w:val="1"/>
          <w:numId w:val="2"/>
        </w:numPr>
        <w:spacing w:line="288" w:lineRule="auto"/>
        <w:jc w:val="both"/>
        <w:rPr>
          <w:rFonts w:ascii="Helvetica" w:hAnsi="Helvetica"/>
          <w:lang w:val="es-CR"/>
        </w:rPr>
      </w:pPr>
      <w:r w:rsidRPr="00B756EB">
        <w:rPr>
          <w:rFonts w:ascii="Helvetica" w:hAnsi="Helvetica"/>
          <w:lang w:val="es-CR"/>
        </w:rPr>
        <w:t>PR</w:t>
      </w:r>
      <w:r w:rsidRPr="000408F5">
        <w:rPr>
          <w:rFonts w:ascii="Helvetica" w:hAnsi="Helvetica"/>
          <w:b/>
          <w:lang w:val="es-CR"/>
        </w:rPr>
        <w:t>:</w:t>
      </w:r>
      <w:r w:rsidRPr="000408F5">
        <w:rPr>
          <w:rFonts w:ascii="Helvetica" w:hAnsi="Helvetica"/>
          <w:lang w:val="es-CR"/>
        </w:rPr>
        <w:t xml:space="preserve"> poblaciones reducidas </w:t>
      </w:r>
      <w:r>
        <w:rPr>
          <w:rFonts w:ascii="Helvetica" w:hAnsi="Helvetica"/>
          <w:lang w:val="es-CR"/>
        </w:rPr>
        <w:t>y</w:t>
      </w:r>
      <w:r w:rsidRPr="000408F5">
        <w:rPr>
          <w:rFonts w:ascii="Helvetica" w:hAnsi="Helvetica"/>
          <w:lang w:val="es-CR"/>
        </w:rPr>
        <w:t xml:space="preserve"> amenazadas</w:t>
      </w:r>
    </w:p>
    <w:p w:rsidR="00BF61EA" w:rsidRPr="0086003F" w:rsidRDefault="00BF61EA" w:rsidP="00BF61EA">
      <w:pPr>
        <w:spacing w:line="288" w:lineRule="auto"/>
        <w:ind w:left="1440"/>
        <w:jc w:val="both"/>
        <w:rPr>
          <w:rFonts w:ascii="Helvetica" w:hAnsi="Helvetica"/>
          <w:lang w:val="es-CR"/>
        </w:rPr>
      </w:pPr>
    </w:p>
    <w:p w:rsidR="00BF61EA" w:rsidRPr="00BF61EA" w:rsidRDefault="00BF61EA" w:rsidP="00BF61EA">
      <w:pPr>
        <w:numPr>
          <w:ilvl w:val="0"/>
          <w:numId w:val="11"/>
        </w:numPr>
        <w:spacing w:line="288" w:lineRule="auto"/>
        <w:ind w:left="360"/>
        <w:contextualSpacing/>
        <w:jc w:val="both"/>
        <w:rPr>
          <w:rFonts w:ascii="Helvetica" w:eastAsia="Times New Roman" w:hAnsi="Helvetica" w:cs="Helvetica"/>
          <w:lang w:val="es-CR"/>
        </w:rPr>
      </w:pPr>
      <w:r w:rsidRPr="00BF61EA">
        <w:rPr>
          <w:rFonts w:ascii="Helvetica" w:hAnsi="Helvetica" w:cs="Helvetica"/>
          <w:lang w:val="es-CR"/>
        </w:rPr>
        <w:t xml:space="preserve">El Decreto Ejecutivo N° 25663-MINAE del 8 de octubre de 1996 </w:t>
      </w:r>
      <w:del w:id="25" w:author="Carmen Roldán Chacón" w:date="2019-11-26T10:11:00Z">
        <w:r w:rsidRPr="00BF61EA" w:rsidDel="00FB30E7">
          <w:rPr>
            <w:rFonts w:ascii="Helvetica" w:hAnsi="Helvetica" w:cs="Helvetica"/>
            <w:lang w:val="es-CR"/>
          </w:rPr>
          <w:delText>(</w:delText>
        </w:r>
        <w:r w:rsidR="00C875FC" w:rsidRPr="00C875FC" w:rsidDel="00FB30E7">
          <w:fldChar w:fldCharType="begin"/>
        </w:r>
        <w:r w:rsidR="00C875FC" w:rsidRPr="00C875FC">
          <w:rPr>
            <w:lang w:val="es-CR"/>
            <w:rPrChange w:id="26" w:author="Carmen Roldán Chacón" w:date="2019-11-26T10:10:00Z">
              <w:rPr/>
            </w:rPrChange>
          </w:rPr>
          <w:delInstrText xml:space="preserve"> HYPERLINK "http://www.pgrweb.go.cr/scij/Busqueda/Normativa/Normas/nrm_texto_completo.aspx?param1=NRTC&amp;nValor1=1&amp;nValor2=49989&amp;nValor3=53591&amp;strTipM=TC" </w:delInstrText>
        </w:r>
        <w:r w:rsidR="00C875FC" w:rsidRPr="00C875FC" w:rsidDel="00FB30E7">
          <w:fldChar w:fldCharType="separate"/>
        </w:r>
        <w:r w:rsidRPr="00BF61EA" w:rsidDel="00FB30E7">
          <w:rPr>
            <w:rStyle w:val="Hyperlink"/>
            <w:rFonts w:ascii="Helvetica" w:hAnsi="Helvetica" w:cs="Helvetica"/>
            <w:lang w:val="es-CR"/>
          </w:rPr>
          <w:delText>http://www.pgrweb.go.cr/scij/Busqueda/Normativa/Normas/nrm_texto_completo.aspx?param1=NRTC&amp;nValor1=1&amp;nValor2=49989&amp;nValor3=53591&amp;strTipM=TC</w:delText>
        </w:r>
        <w:r w:rsidR="00C875FC" w:rsidDel="00FB30E7">
          <w:rPr>
            <w:rStyle w:val="Hyperlink"/>
            <w:rFonts w:ascii="Helvetica" w:hAnsi="Helvetica" w:cs="Helvetica"/>
            <w:lang w:val="es-CR"/>
          </w:rPr>
          <w:fldChar w:fldCharType="end"/>
        </w:r>
        <w:r w:rsidRPr="00BF61EA" w:rsidDel="00FB30E7">
          <w:rPr>
            <w:rFonts w:ascii="Helvetica" w:hAnsi="Helvetica" w:cs="Helvetica"/>
            <w:lang w:val="es-CR"/>
          </w:rPr>
          <w:delText xml:space="preserve">) </w:delText>
        </w:r>
      </w:del>
      <w:r w:rsidRPr="00BF61EA">
        <w:rPr>
          <w:rFonts w:ascii="Helvetica" w:hAnsi="Helvetica" w:cs="Helvetica"/>
          <w:lang w:val="es-CR"/>
        </w:rPr>
        <w:t xml:space="preserve">sobre </w:t>
      </w:r>
      <w:r w:rsidRPr="00FE6129">
        <w:rPr>
          <w:rFonts w:ascii="Helvetica" w:hAnsi="Helvetica" w:cs="Helvetica"/>
          <w:lang w:val="es-CR"/>
        </w:rPr>
        <w:t>la restricción a la corta o aprovechamiento del árbol de almendro</w:t>
      </w:r>
      <w:ins w:id="27" w:author="Carmen Roldán Chacón" w:date="2019-11-26T10:11:00Z">
        <w:r w:rsidR="00FB30E7">
          <w:rPr>
            <w:rFonts w:ascii="Helvetica" w:hAnsi="Helvetica" w:cs="Helvetica"/>
            <w:lang w:val="es-CR"/>
          </w:rPr>
          <w:t>,</w:t>
        </w:r>
      </w:ins>
      <w:r w:rsidRPr="00FE6129">
        <w:rPr>
          <w:rFonts w:ascii="Helvetica" w:hAnsi="Helvetica" w:cs="Helvetica"/>
          <w:lang w:val="es-CR"/>
        </w:rPr>
        <w:t xml:space="preserve"> y el Decreto Ejecutivo N° 25700-MINAE del 15 de noviembre de 1996 </w:t>
      </w:r>
      <w:del w:id="28" w:author="Carmen Roldán Chacón" w:date="2019-11-26T10:11:00Z">
        <w:r w:rsidRPr="00FE6129" w:rsidDel="00FB30E7">
          <w:rPr>
            <w:rFonts w:ascii="Helvetica" w:hAnsi="Helvetica" w:cs="Helvetica"/>
            <w:lang w:val="es-CR"/>
          </w:rPr>
          <w:delText>(</w:delText>
        </w:r>
        <w:r w:rsidR="00C875FC" w:rsidRPr="00C875FC" w:rsidDel="00FB30E7">
          <w:fldChar w:fldCharType="begin"/>
        </w:r>
        <w:r w:rsidR="00C875FC" w:rsidRPr="00C875FC">
          <w:rPr>
            <w:lang w:val="es-CR"/>
            <w:rPrChange w:id="29" w:author="Carmen Roldán Chacón" w:date="2019-11-26T10:10:00Z">
              <w:rPr/>
            </w:rPrChange>
          </w:rPr>
          <w:delInstrText xml:space="preserve"> HYPERLINK "http://www.pgrweb.go.cr/scij/Busqueda/Normativa/Normas/nrm_texto_completo.aspx?param1=NRTC&amp;nValor1=1&amp;nValor2=29811&amp;nValor3=108834&amp;strTipM=TC" </w:delInstrText>
        </w:r>
        <w:r w:rsidR="00C875FC" w:rsidRPr="00C875FC" w:rsidDel="00FB30E7">
          <w:fldChar w:fldCharType="separate"/>
        </w:r>
        <w:r w:rsidRPr="00FE6129" w:rsidDel="00FB30E7">
          <w:rPr>
            <w:rStyle w:val="Hyperlink"/>
            <w:rFonts w:ascii="Helvetica" w:hAnsi="Helvetica" w:cs="Helvetica"/>
            <w:lang w:val="es-CR"/>
          </w:rPr>
          <w:delText>http://www.pgrweb.go.cr/scij/Busqueda/Normativa/Normas/nrm_texto_completo.aspx?param1=NRTC&amp;nValor1=1&amp;nValor2=29811&amp;nValor3=108834&amp;strTipM=TC</w:delText>
        </w:r>
        <w:r w:rsidR="00C875FC" w:rsidDel="00FB30E7">
          <w:rPr>
            <w:rStyle w:val="Hyperlink"/>
            <w:rFonts w:ascii="Helvetica" w:hAnsi="Helvetica" w:cs="Helvetica"/>
            <w:lang w:val="es-CR"/>
          </w:rPr>
          <w:fldChar w:fldCharType="end"/>
        </w:r>
        <w:r w:rsidRPr="00FE6129" w:rsidDel="00FB30E7">
          <w:rPr>
            <w:rFonts w:ascii="Helvetica" w:hAnsi="Helvetica" w:cs="Helvetica"/>
            <w:lang w:val="es-CR"/>
          </w:rPr>
          <w:delText xml:space="preserve">) </w:delText>
        </w:r>
      </w:del>
      <w:r w:rsidRPr="00FE6129">
        <w:rPr>
          <w:rFonts w:ascii="Helvetica" w:hAnsi="Helvetica" w:cs="Helvetica"/>
          <w:lang w:val="es-CR"/>
        </w:rPr>
        <w:t xml:space="preserve">que declara veda total del aprovechamiento de árboles en peligro de </w:t>
      </w:r>
      <w:del w:id="30" w:author="Carmen Roldán Chacón" w:date="2019-11-26T10:11:00Z">
        <w:r w:rsidRPr="00FE6129" w:rsidDel="00FB30E7">
          <w:rPr>
            <w:rFonts w:ascii="Helvetica" w:hAnsi="Helvetica" w:cs="Helvetica"/>
            <w:lang w:val="es-CR"/>
          </w:rPr>
          <w:delText>extinction</w:delText>
        </w:r>
      </w:del>
      <w:ins w:id="31" w:author="Carmen Roldán Chacón" w:date="2019-11-26T10:11:00Z">
        <w:r w:rsidR="00FB30E7" w:rsidRPr="00FE6129">
          <w:rPr>
            <w:rFonts w:ascii="Helvetica" w:hAnsi="Helvetica" w:cs="Helvetica"/>
            <w:lang w:val="es-CR"/>
          </w:rPr>
          <w:t>extinción</w:t>
        </w:r>
      </w:ins>
      <w:r w:rsidRPr="00FE6129">
        <w:rPr>
          <w:rFonts w:ascii="Helvetica" w:hAnsi="Helvetica" w:cs="Helvetica"/>
          <w:lang w:val="es-CR"/>
        </w:rPr>
        <w:t xml:space="preserve"> en Costa Rica. </w:t>
      </w:r>
      <w:r w:rsidRPr="00BF61EA">
        <w:rPr>
          <w:rFonts w:ascii="Helvetica" w:eastAsia="Times New Roman" w:hAnsi="Helvetica" w:cs="Helvetica"/>
          <w:lang w:val="es-CR"/>
        </w:rPr>
        <w:t>Las categorías que se desprenden de estos decretos son:</w:t>
      </w:r>
    </w:p>
    <w:p w:rsidR="00BF61EA" w:rsidRPr="000408F5" w:rsidRDefault="00BF61EA" w:rsidP="00BF61EA">
      <w:pPr>
        <w:spacing w:line="288" w:lineRule="auto"/>
        <w:ind w:left="720"/>
        <w:jc w:val="both"/>
        <w:rPr>
          <w:rFonts w:ascii="Helvetica" w:hAnsi="Helvetica"/>
          <w:lang w:val="es-CR"/>
        </w:rPr>
      </w:pPr>
    </w:p>
    <w:p w:rsidR="00BF61EA" w:rsidRPr="000408F5" w:rsidRDefault="00BF61EA" w:rsidP="00BF61EA">
      <w:pPr>
        <w:numPr>
          <w:ilvl w:val="1"/>
          <w:numId w:val="20"/>
        </w:numPr>
        <w:spacing w:line="288" w:lineRule="auto"/>
        <w:jc w:val="both"/>
        <w:rPr>
          <w:rFonts w:ascii="Helvetica" w:hAnsi="Helvetica"/>
          <w:lang w:val="es-CR"/>
        </w:rPr>
      </w:pPr>
      <w:r w:rsidRPr="00B756EB">
        <w:rPr>
          <w:rFonts w:ascii="Helvetica" w:hAnsi="Helvetica"/>
          <w:lang w:val="es-CR"/>
        </w:rPr>
        <w:t>VE</w:t>
      </w:r>
      <w:r w:rsidRPr="000408F5">
        <w:rPr>
          <w:rFonts w:ascii="Helvetica" w:hAnsi="Helvetica"/>
          <w:b/>
          <w:lang w:val="es-CR"/>
        </w:rPr>
        <w:t>:</w:t>
      </w:r>
      <w:r>
        <w:rPr>
          <w:rFonts w:ascii="Helvetica" w:hAnsi="Helvetica"/>
          <w:lang w:val="es-CR"/>
        </w:rPr>
        <w:t xml:space="preserve"> vedada</w:t>
      </w:r>
    </w:p>
    <w:p w:rsidR="00BF61EA" w:rsidRPr="000408F5" w:rsidRDefault="00BF61EA" w:rsidP="00BF61EA">
      <w:pPr>
        <w:spacing w:line="288" w:lineRule="auto"/>
        <w:ind w:left="426"/>
        <w:jc w:val="both"/>
        <w:rPr>
          <w:rFonts w:ascii="Helvetica" w:hAnsi="Helvetica"/>
          <w:lang w:val="es-CR"/>
        </w:rPr>
      </w:pPr>
      <w:r w:rsidRPr="000408F5">
        <w:rPr>
          <w:rFonts w:ascii="Helvetica" w:hAnsi="Helvetica"/>
          <w:lang w:val="es-CR"/>
        </w:rPr>
        <w:t xml:space="preserve"> </w:t>
      </w:r>
    </w:p>
    <w:p w:rsidR="00BF61EA" w:rsidRPr="000408F5" w:rsidRDefault="00BF61EA" w:rsidP="00BF61EA">
      <w:pPr>
        <w:numPr>
          <w:ilvl w:val="0"/>
          <w:numId w:val="21"/>
        </w:numPr>
        <w:spacing w:line="288" w:lineRule="auto"/>
        <w:ind w:left="360"/>
        <w:jc w:val="both"/>
        <w:rPr>
          <w:rFonts w:ascii="Helvetica" w:hAnsi="Helvetica"/>
          <w:lang w:val="es-CR"/>
        </w:rPr>
      </w:pPr>
      <w:r>
        <w:rPr>
          <w:rFonts w:ascii="Helvetica" w:hAnsi="Helvetica"/>
          <w:lang w:val="es-CR"/>
        </w:rPr>
        <w:t>Especies amenazadas</w:t>
      </w:r>
      <w:r w:rsidRPr="000408F5">
        <w:rPr>
          <w:rFonts w:ascii="Helvetica" w:hAnsi="Helvetica"/>
          <w:lang w:val="es-CR"/>
        </w:rPr>
        <w:t xml:space="preserve"> según </w:t>
      </w:r>
      <w:r>
        <w:rPr>
          <w:rFonts w:ascii="Helvetica" w:hAnsi="Helvetica"/>
          <w:lang w:val="es-CR"/>
        </w:rPr>
        <w:t xml:space="preserve">las </w:t>
      </w:r>
      <w:r w:rsidRPr="000408F5">
        <w:rPr>
          <w:rFonts w:ascii="Helvetica" w:hAnsi="Helvetica"/>
          <w:lang w:val="es-CR"/>
        </w:rPr>
        <w:t xml:space="preserve">categorías de la </w:t>
      </w:r>
      <w:r w:rsidRPr="00650A94">
        <w:rPr>
          <w:rFonts w:ascii="Helvetica" w:hAnsi="Helvetica"/>
          <w:lang w:val="es-CR"/>
        </w:rPr>
        <w:t>Lista Roja de la Unión Internacional para la Conservación de la Naturaleza</w:t>
      </w:r>
      <w:r>
        <w:rPr>
          <w:rFonts w:ascii="Helvetica" w:hAnsi="Helvetica"/>
          <w:lang w:val="es-CR"/>
        </w:rPr>
        <w:t xml:space="preserve"> (</w:t>
      </w:r>
      <w:r w:rsidR="00C875FC" w:rsidRPr="00C875FC">
        <w:fldChar w:fldCharType="begin"/>
      </w:r>
      <w:r w:rsidR="00C875FC" w:rsidRPr="00C875FC">
        <w:rPr>
          <w:lang w:val="es-CR"/>
          <w:rPrChange w:id="32" w:author="Carmen Roldán Chacón" w:date="2019-11-26T10:10:00Z">
            <w:rPr/>
          </w:rPrChange>
        </w:rPr>
        <w:instrText xml:space="preserve"> HYPERLINK "https://www.iucnredlist.org/" </w:instrText>
      </w:r>
      <w:r w:rsidR="00C875FC" w:rsidRPr="00C875FC">
        <w:fldChar w:fldCharType="separate"/>
      </w:r>
      <w:r w:rsidRPr="00B11B27">
        <w:rPr>
          <w:rStyle w:val="Hyperlink"/>
          <w:rFonts w:ascii="Helvetica" w:hAnsi="Helvetica"/>
          <w:lang w:val="es-CR"/>
        </w:rPr>
        <w:t>https://www.iucnredlist.org/</w:t>
      </w:r>
      <w:r w:rsidR="00C875FC">
        <w:rPr>
          <w:rStyle w:val="Hyperlink"/>
          <w:rFonts w:ascii="Helvetica" w:hAnsi="Helvetica"/>
          <w:lang w:val="es-CR"/>
        </w:rPr>
        <w:fldChar w:fldCharType="end"/>
      </w:r>
      <w:r>
        <w:rPr>
          <w:rFonts w:ascii="Helvetica" w:hAnsi="Helvetica"/>
          <w:lang w:val="es-CR"/>
        </w:rPr>
        <w:t>). Las categorías que se desprenden de esta lista son:</w:t>
      </w:r>
    </w:p>
    <w:p w:rsidR="00BF61EA" w:rsidRPr="000408F5" w:rsidRDefault="00BF61EA" w:rsidP="00BF61EA">
      <w:pPr>
        <w:spacing w:line="288" w:lineRule="auto"/>
        <w:ind w:left="720"/>
        <w:jc w:val="both"/>
        <w:rPr>
          <w:rFonts w:ascii="Helvetica" w:hAnsi="Helvetica"/>
          <w:lang w:val="es-CR"/>
        </w:rPr>
      </w:pPr>
    </w:p>
    <w:p w:rsidR="00BF61EA" w:rsidRPr="000408F5" w:rsidRDefault="00BF61EA" w:rsidP="00BF61EA">
      <w:pPr>
        <w:numPr>
          <w:ilvl w:val="1"/>
          <w:numId w:val="21"/>
        </w:numPr>
        <w:spacing w:line="288" w:lineRule="auto"/>
        <w:jc w:val="both"/>
        <w:rPr>
          <w:rFonts w:ascii="Helvetica" w:hAnsi="Helvetica"/>
        </w:rPr>
      </w:pPr>
      <w:r w:rsidRPr="000408F5">
        <w:rPr>
          <w:rFonts w:ascii="Helvetica" w:hAnsi="Helvetica"/>
        </w:rPr>
        <w:t xml:space="preserve">CR: </w:t>
      </w:r>
      <w:r>
        <w:rPr>
          <w:rFonts w:ascii="Helvetica" w:hAnsi="Helvetica"/>
        </w:rPr>
        <w:t>en peligro crítico</w:t>
      </w:r>
    </w:p>
    <w:p w:rsidR="00BF61EA" w:rsidRPr="000408F5" w:rsidRDefault="00BF61EA" w:rsidP="00BF61EA">
      <w:pPr>
        <w:numPr>
          <w:ilvl w:val="1"/>
          <w:numId w:val="21"/>
        </w:numPr>
        <w:spacing w:line="288" w:lineRule="auto"/>
        <w:jc w:val="both"/>
        <w:rPr>
          <w:rFonts w:ascii="Helvetica" w:hAnsi="Helvetica"/>
          <w:lang w:val="es-CR"/>
        </w:rPr>
      </w:pPr>
      <w:r>
        <w:rPr>
          <w:rFonts w:ascii="Helvetica" w:hAnsi="Helvetica"/>
          <w:lang w:val="es-CR"/>
        </w:rPr>
        <w:t>EN: en peligro de extinción</w:t>
      </w:r>
    </w:p>
    <w:p w:rsidR="00BF61EA" w:rsidRDefault="00BF61EA" w:rsidP="00BF61EA">
      <w:pPr>
        <w:numPr>
          <w:ilvl w:val="1"/>
          <w:numId w:val="21"/>
        </w:numPr>
        <w:spacing w:line="288" w:lineRule="auto"/>
        <w:jc w:val="both"/>
        <w:rPr>
          <w:rFonts w:ascii="Helvetica" w:hAnsi="Helvetica"/>
        </w:rPr>
      </w:pPr>
      <w:r w:rsidRPr="000408F5">
        <w:rPr>
          <w:rFonts w:ascii="Helvetica" w:hAnsi="Helvetica"/>
        </w:rPr>
        <w:t>VU: vulnerable</w:t>
      </w:r>
    </w:p>
    <w:p w:rsidR="00BF61EA" w:rsidRDefault="00BF61EA" w:rsidP="00BF61EA">
      <w:pPr>
        <w:spacing w:line="288" w:lineRule="auto"/>
        <w:jc w:val="both"/>
        <w:rPr>
          <w:rFonts w:ascii="Helvetica" w:hAnsi="Helvetica"/>
        </w:rPr>
      </w:pPr>
    </w:p>
    <w:p w:rsidR="00BF61EA" w:rsidRDefault="00BF61EA" w:rsidP="00523A78">
      <w:pPr>
        <w:spacing w:line="264" w:lineRule="auto"/>
        <w:jc w:val="both"/>
        <w:rPr>
          <w:rFonts w:ascii="Helvetica" w:hAnsi="Helvetica"/>
        </w:rPr>
      </w:pPr>
    </w:p>
    <w:p w:rsidR="00523A78" w:rsidRPr="00FE6129" w:rsidRDefault="00523A78" w:rsidP="00523A78">
      <w:pPr>
        <w:spacing w:line="264" w:lineRule="auto"/>
        <w:jc w:val="both"/>
        <w:rPr>
          <w:rFonts w:ascii="Helvetica" w:hAnsi="Helvetica"/>
          <w:lang w:val="es-CR"/>
        </w:rPr>
      </w:pPr>
      <w:r w:rsidRPr="00FE6129">
        <w:rPr>
          <w:rFonts w:ascii="Helvetica" w:hAnsi="Helvetica"/>
          <w:lang w:val="es-CR"/>
        </w:rPr>
        <w:lastRenderedPageBreak/>
        <w:t>Este documento corresponde al manual técnico de la herramienta informática</w:t>
      </w:r>
      <w:r w:rsidR="007C2F4B" w:rsidRPr="00FE6129">
        <w:rPr>
          <w:rFonts w:ascii="Helvetica" w:hAnsi="Helvetica"/>
          <w:lang w:val="es-CR"/>
        </w:rPr>
        <w:t xml:space="preserve"> y se centra en los aspectos computacionales del sistema, tales como la instalación de las herramientas de software </w:t>
      </w:r>
      <w:r w:rsidR="00AD49E8" w:rsidRPr="00FE6129">
        <w:rPr>
          <w:rFonts w:ascii="Helvetica" w:hAnsi="Helvetica"/>
          <w:lang w:val="es-CR"/>
        </w:rPr>
        <w:t>en las que se basa el complemento y en el diseño de la base de datos.</w:t>
      </w:r>
    </w:p>
    <w:p w:rsidR="00523A78" w:rsidRPr="00FE6129" w:rsidRDefault="00523A78" w:rsidP="00523A78">
      <w:pPr>
        <w:spacing w:line="264" w:lineRule="auto"/>
        <w:jc w:val="both"/>
        <w:rPr>
          <w:rFonts w:ascii="Helvetica" w:hAnsi="Helvetica"/>
          <w:lang w:val="es-CR"/>
        </w:rPr>
      </w:pPr>
    </w:p>
    <w:p w:rsidR="00523A78" w:rsidRPr="00FE6129" w:rsidRDefault="00523A78" w:rsidP="00523A78">
      <w:pPr>
        <w:spacing w:line="264" w:lineRule="auto"/>
        <w:jc w:val="both"/>
        <w:rPr>
          <w:rFonts w:ascii="Helvetica" w:hAnsi="Helvetica"/>
          <w:lang w:val="es-CR"/>
        </w:rPr>
      </w:pPr>
      <w:r w:rsidRPr="00FE6129">
        <w:rPr>
          <w:rFonts w:ascii="Helvetica" w:hAnsi="Helvetica"/>
          <w:lang w:val="es-CR"/>
        </w:rPr>
        <w:t xml:space="preserve">Para </w:t>
      </w:r>
      <w:r w:rsidR="002E7FE7" w:rsidRPr="00FE6129">
        <w:rPr>
          <w:rFonts w:ascii="Helvetica" w:hAnsi="Helvetica"/>
          <w:lang w:val="es-CR"/>
        </w:rPr>
        <w:t>temas relacionados con el uso de la aplicación, se recomienda</w:t>
      </w:r>
      <w:r w:rsidR="00B944E7" w:rsidRPr="00FE6129">
        <w:rPr>
          <w:rFonts w:ascii="Helvetica" w:hAnsi="Helvetica"/>
          <w:lang w:val="es-CR"/>
        </w:rPr>
        <w:t xml:space="preserve"> consultar el Manual para Usuarios Finales</w:t>
      </w:r>
      <w:r w:rsidRPr="00FE6129">
        <w:rPr>
          <w:rFonts w:ascii="Helvetica" w:hAnsi="Helvetica"/>
          <w:lang w:val="es-CR"/>
        </w:rPr>
        <w:t>.</w:t>
      </w:r>
    </w:p>
    <w:p w:rsidR="00523A78" w:rsidRPr="00FE6129" w:rsidDel="00FB30E7" w:rsidRDefault="00523A78" w:rsidP="00523A78">
      <w:pPr>
        <w:spacing w:line="264" w:lineRule="auto"/>
        <w:jc w:val="both"/>
        <w:rPr>
          <w:del w:id="33" w:author="Carmen Roldán Chacón" w:date="2019-11-26T10:11:00Z"/>
          <w:rFonts w:ascii="Helvetica" w:hAnsi="Helvetica"/>
          <w:lang w:val="es-CR"/>
        </w:rPr>
      </w:pPr>
    </w:p>
    <w:p w:rsidR="00B944E7" w:rsidRPr="000408F5" w:rsidRDefault="00B944E7" w:rsidP="00B944E7">
      <w:pPr>
        <w:pStyle w:val="Heading1"/>
        <w:rPr>
          <w:rFonts w:ascii="Helvetica" w:hAnsi="Helvetica"/>
          <w:b/>
          <w:sz w:val="28"/>
          <w:szCs w:val="28"/>
          <w:lang w:val="es-CR"/>
        </w:rPr>
      </w:pPr>
      <w:bookmarkStart w:id="34" w:name="_Toc18618545"/>
      <w:bookmarkStart w:id="35" w:name="_Toc27695130"/>
      <w:r>
        <w:rPr>
          <w:rFonts w:ascii="Helvetica" w:hAnsi="Helvetica"/>
          <w:b/>
          <w:sz w:val="28"/>
          <w:szCs w:val="28"/>
          <w:lang w:val="es-CR"/>
        </w:rPr>
        <w:t>3. Arquitectura del s</w:t>
      </w:r>
      <w:r w:rsidRPr="000408F5">
        <w:rPr>
          <w:rFonts w:ascii="Helvetica" w:hAnsi="Helvetica"/>
          <w:b/>
          <w:sz w:val="28"/>
          <w:szCs w:val="28"/>
          <w:lang w:val="es-CR"/>
        </w:rPr>
        <w:t>istema</w:t>
      </w:r>
      <w:bookmarkEnd w:id="34"/>
      <w:bookmarkEnd w:id="35"/>
    </w:p>
    <w:p w:rsidR="00B944E7" w:rsidRDefault="00B944E7" w:rsidP="00B944E7">
      <w:pPr>
        <w:jc w:val="both"/>
        <w:rPr>
          <w:rFonts w:ascii="Helvetica" w:hAnsi="Helvetica"/>
          <w:lang w:val="es-CR"/>
        </w:rPr>
      </w:pPr>
      <w:r>
        <w:rPr>
          <w:rFonts w:ascii="Helvetica" w:hAnsi="Helvetica"/>
          <w:lang w:val="es-CR"/>
        </w:rPr>
        <w:t xml:space="preserve">La herramienta está conformada por </w:t>
      </w:r>
      <w:r w:rsidRPr="00115B5C">
        <w:rPr>
          <w:rFonts w:ascii="Helvetica" w:hAnsi="Helvetica"/>
          <w:lang w:val="es-CR"/>
        </w:rPr>
        <w:t>tres componentes: la interfaz de usuario, la base de datos y</w:t>
      </w:r>
      <w:r>
        <w:rPr>
          <w:rFonts w:ascii="Helvetica" w:hAnsi="Helvetica"/>
          <w:lang w:val="es-CR"/>
        </w:rPr>
        <w:t xml:space="preserve"> la interfaz de administración, los cuales se muestran en la figura 1.</w:t>
      </w:r>
    </w:p>
    <w:p w:rsidR="00B944E7" w:rsidRPr="00D30D15" w:rsidRDefault="00B944E7" w:rsidP="00B944E7">
      <w:pPr>
        <w:jc w:val="both"/>
        <w:rPr>
          <w:rFonts w:ascii="Helvetica" w:hAnsi="Helvetica"/>
          <w:lang w:val="es-CR"/>
        </w:rPr>
      </w:pPr>
    </w:p>
    <w:p w:rsidR="00B944E7" w:rsidRPr="00115B5C" w:rsidRDefault="00B944E7" w:rsidP="00B944E7">
      <w:pPr>
        <w:rPr>
          <w:rFonts w:ascii="Helvetica" w:hAnsi="Helvetica"/>
        </w:rPr>
      </w:pPr>
      <w:r w:rsidRPr="00115B5C">
        <w:rPr>
          <w:rFonts w:ascii="Helvetica" w:hAnsi="Helvetica"/>
          <w:noProof/>
          <w:lang w:eastAsia="en-US"/>
        </w:rPr>
        <w:drawing>
          <wp:inline distT="114300" distB="114300" distL="114300" distR="114300">
            <wp:extent cx="5943600" cy="3028950"/>
            <wp:effectExtent l="19050" t="19050" r="19050" b="19050"/>
            <wp:docPr id="2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cstate="print"/>
                    <a:srcRect b="9401"/>
                    <a:stretch>
                      <a:fillRect/>
                    </a:stretch>
                  </pic:blipFill>
                  <pic:spPr>
                    <a:xfrm>
                      <a:off x="0" y="0"/>
                      <a:ext cx="5943600" cy="3028950"/>
                    </a:xfrm>
                    <a:prstGeom prst="rect">
                      <a:avLst/>
                    </a:prstGeom>
                    <a:ln>
                      <a:solidFill>
                        <a:srgbClr val="000000"/>
                      </a:solidFill>
                    </a:ln>
                  </pic:spPr>
                </pic:pic>
              </a:graphicData>
            </a:graphic>
          </wp:inline>
        </w:drawing>
      </w:r>
    </w:p>
    <w:p w:rsidR="00845198" w:rsidRDefault="00B944E7">
      <w:pPr>
        <w:jc w:val="both"/>
        <w:rPr>
          <w:rFonts w:ascii="Helvetica" w:hAnsi="Helvetica"/>
          <w:lang w:val="es-CR"/>
        </w:rPr>
        <w:pPrChange w:id="36" w:author="Carmen Roldán Chacón" w:date="2019-11-26T10:12:00Z">
          <w:pPr>
            <w:jc w:val="center"/>
          </w:pPr>
        </w:pPrChange>
      </w:pPr>
      <w:r w:rsidRPr="00115B5C">
        <w:rPr>
          <w:rFonts w:ascii="Helvetica" w:hAnsi="Helvetica"/>
          <w:b/>
          <w:lang w:val="es-CR"/>
        </w:rPr>
        <w:t>Figura 1</w:t>
      </w:r>
      <w:r>
        <w:rPr>
          <w:rFonts w:ascii="Helvetica" w:hAnsi="Helvetica"/>
          <w:b/>
          <w:lang w:val="es-CR"/>
        </w:rPr>
        <w:t xml:space="preserve">. </w:t>
      </w:r>
      <w:r w:rsidRPr="00396F5C">
        <w:rPr>
          <w:rFonts w:ascii="Helvetica" w:hAnsi="Helvetica"/>
          <w:lang w:val="es-CR"/>
        </w:rPr>
        <w:t xml:space="preserve">Componentes que conforman </w:t>
      </w:r>
      <w:r>
        <w:rPr>
          <w:rFonts w:ascii="Helvetica" w:hAnsi="Helvetica"/>
          <w:lang w:val="es-CR"/>
        </w:rPr>
        <w:t xml:space="preserve">el complemento para </w:t>
      </w:r>
      <w:r w:rsidRPr="00396F5C">
        <w:rPr>
          <w:rFonts w:ascii="Helvetica" w:hAnsi="Helvetica"/>
          <w:lang w:val="es-CR"/>
        </w:rPr>
        <w:t>estimación de biodiversidad</w:t>
      </w:r>
      <w:r>
        <w:rPr>
          <w:rFonts w:ascii="Helvetica" w:hAnsi="Helvetica"/>
          <w:lang w:val="es-CR"/>
        </w:rPr>
        <w:t>.</w:t>
      </w:r>
      <w:r w:rsidRPr="00115B5C">
        <w:rPr>
          <w:rFonts w:ascii="Helvetica" w:hAnsi="Helvetica"/>
          <w:b/>
          <w:lang w:val="es-CR"/>
        </w:rPr>
        <w:br/>
      </w:r>
    </w:p>
    <w:p w:rsidR="00FB30E7" w:rsidRDefault="00FB30E7" w:rsidP="00B944E7">
      <w:pPr>
        <w:jc w:val="both"/>
        <w:rPr>
          <w:ins w:id="37" w:author="Carmen Roldán Chacón" w:date="2019-11-26T10:12:00Z"/>
          <w:rFonts w:ascii="Helvetica" w:hAnsi="Helvetica"/>
          <w:b/>
          <w:lang w:val="es-CR"/>
        </w:rPr>
      </w:pPr>
    </w:p>
    <w:p w:rsidR="00B944E7" w:rsidRDefault="00B944E7" w:rsidP="00B944E7">
      <w:pPr>
        <w:jc w:val="both"/>
        <w:rPr>
          <w:rFonts w:ascii="Helvetica" w:hAnsi="Helvetica"/>
          <w:lang w:val="es-CR"/>
        </w:rPr>
      </w:pPr>
      <w:r w:rsidRPr="000408F5">
        <w:rPr>
          <w:rFonts w:ascii="Helvetica" w:hAnsi="Helvetica"/>
          <w:b/>
          <w:lang w:val="es-CR"/>
        </w:rPr>
        <w:t>La interfaz</w:t>
      </w:r>
      <w:r w:rsidRPr="00115B5C">
        <w:rPr>
          <w:rFonts w:ascii="Helvetica" w:hAnsi="Helvetica"/>
          <w:lang w:val="es-CR"/>
        </w:rPr>
        <w:t xml:space="preserve"> de usuario es</w:t>
      </w:r>
      <w:r>
        <w:rPr>
          <w:rFonts w:ascii="Helvetica" w:hAnsi="Helvetica"/>
          <w:lang w:val="es-CR"/>
        </w:rPr>
        <w:t>tá basada</w:t>
      </w:r>
      <w:r w:rsidRPr="00115B5C">
        <w:rPr>
          <w:rFonts w:ascii="Helvetica" w:hAnsi="Helvetica"/>
          <w:lang w:val="es-CR"/>
        </w:rPr>
        <w:t xml:space="preserve"> </w:t>
      </w:r>
      <w:r>
        <w:rPr>
          <w:rFonts w:ascii="Helvetica" w:hAnsi="Helvetica"/>
          <w:lang w:val="es-CR"/>
        </w:rPr>
        <w:t>en</w:t>
      </w:r>
      <w:r w:rsidRPr="00115B5C">
        <w:rPr>
          <w:rFonts w:ascii="Helvetica" w:hAnsi="Helvetica"/>
          <w:lang w:val="es-CR"/>
        </w:rPr>
        <w:t xml:space="preserve"> </w:t>
      </w:r>
      <w:r>
        <w:rPr>
          <w:rFonts w:ascii="Helvetica" w:hAnsi="Helvetica"/>
          <w:lang w:val="es-CR"/>
        </w:rPr>
        <w:t xml:space="preserve">la de </w:t>
      </w:r>
      <w:r w:rsidRPr="00115B5C">
        <w:rPr>
          <w:rFonts w:ascii="Helvetica" w:hAnsi="Helvetica"/>
          <w:lang w:val="es-CR"/>
        </w:rPr>
        <w:t>QGIS 3</w:t>
      </w:r>
      <w:r>
        <w:rPr>
          <w:rFonts w:ascii="Helvetica" w:hAnsi="Helvetica"/>
          <w:lang w:val="es-CR"/>
        </w:rPr>
        <w:t>. P</w:t>
      </w:r>
      <w:r w:rsidRPr="00115B5C">
        <w:rPr>
          <w:rFonts w:ascii="Helvetica" w:hAnsi="Helvetica"/>
          <w:lang w:val="es-CR"/>
        </w:rPr>
        <w:t xml:space="preserve">ermite la especificación de </w:t>
      </w:r>
      <w:r>
        <w:rPr>
          <w:rFonts w:ascii="Helvetica" w:hAnsi="Helvetica"/>
          <w:lang w:val="es-CR"/>
        </w:rPr>
        <w:t xml:space="preserve">las </w:t>
      </w:r>
      <w:r w:rsidRPr="00115B5C">
        <w:rPr>
          <w:rFonts w:ascii="Helvetica" w:hAnsi="Helvetica"/>
          <w:lang w:val="es-CR"/>
        </w:rPr>
        <w:t>áreas de interés</w:t>
      </w:r>
      <w:r>
        <w:rPr>
          <w:rFonts w:ascii="Helvetica" w:hAnsi="Helvetica"/>
          <w:lang w:val="es-CR"/>
        </w:rPr>
        <w:t xml:space="preserve"> para el análisis y</w:t>
      </w:r>
      <w:r w:rsidRPr="00115B5C">
        <w:rPr>
          <w:rFonts w:ascii="Helvetica" w:hAnsi="Helvetica"/>
          <w:lang w:val="es-CR"/>
        </w:rPr>
        <w:t xml:space="preserve"> la </w:t>
      </w:r>
      <w:r>
        <w:rPr>
          <w:rFonts w:ascii="Helvetica" w:hAnsi="Helvetica"/>
          <w:lang w:val="es-CR"/>
        </w:rPr>
        <w:t>ejecución de los procesos de cálculo</w:t>
      </w:r>
      <w:r w:rsidRPr="00115B5C">
        <w:rPr>
          <w:rFonts w:ascii="Helvetica" w:hAnsi="Helvetica"/>
          <w:lang w:val="es-CR"/>
        </w:rPr>
        <w:t xml:space="preserve"> y despliegue de estadísticas. </w:t>
      </w:r>
    </w:p>
    <w:p w:rsidR="00B944E7" w:rsidRDefault="00B944E7" w:rsidP="00B944E7">
      <w:pPr>
        <w:jc w:val="both"/>
        <w:rPr>
          <w:rFonts w:ascii="Helvetica" w:hAnsi="Helvetica"/>
          <w:lang w:val="es-CR"/>
        </w:rPr>
      </w:pPr>
    </w:p>
    <w:p w:rsidR="00B944E7" w:rsidRDefault="00B944E7" w:rsidP="00B944E7">
      <w:pPr>
        <w:jc w:val="both"/>
        <w:rPr>
          <w:rFonts w:ascii="Helvetica" w:hAnsi="Helvetica"/>
          <w:lang w:val="es-CR"/>
        </w:rPr>
      </w:pPr>
      <w:r w:rsidRPr="000408F5">
        <w:rPr>
          <w:rFonts w:ascii="Helvetica" w:hAnsi="Helvetica"/>
          <w:b/>
          <w:lang w:val="es-CR"/>
        </w:rPr>
        <w:t>La base de datos</w:t>
      </w:r>
      <w:r w:rsidRPr="00115B5C">
        <w:rPr>
          <w:rFonts w:ascii="Helvetica" w:hAnsi="Helvetica"/>
          <w:lang w:val="es-CR"/>
        </w:rPr>
        <w:t xml:space="preserve"> PostgreSQL</w:t>
      </w:r>
      <w:r>
        <w:rPr>
          <w:rFonts w:ascii="Helvetica" w:hAnsi="Helvetica"/>
          <w:lang w:val="es-CR"/>
        </w:rPr>
        <w:t>/PostGIS</w:t>
      </w:r>
      <w:r w:rsidRPr="00115B5C">
        <w:rPr>
          <w:rFonts w:ascii="Helvetica" w:hAnsi="Helvetica"/>
          <w:lang w:val="es-CR"/>
        </w:rPr>
        <w:t xml:space="preserve"> </w:t>
      </w:r>
      <w:r>
        <w:rPr>
          <w:rFonts w:ascii="Helvetica" w:hAnsi="Helvetica"/>
          <w:lang w:val="es-CR"/>
        </w:rPr>
        <w:t>almacena</w:t>
      </w:r>
      <w:r w:rsidRPr="00115B5C">
        <w:rPr>
          <w:rFonts w:ascii="Helvetica" w:hAnsi="Helvetica"/>
          <w:lang w:val="es-CR"/>
        </w:rPr>
        <w:t xml:space="preserve"> </w:t>
      </w:r>
      <w:r>
        <w:rPr>
          <w:rFonts w:ascii="Helvetica" w:hAnsi="Helvetica"/>
          <w:lang w:val="es-CR"/>
        </w:rPr>
        <w:t xml:space="preserve">las áreas de estudio, </w:t>
      </w:r>
      <w:r w:rsidRPr="00115B5C">
        <w:rPr>
          <w:rFonts w:ascii="Helvetica" w:hAnsi="Helvetica"/>
          <w:lang w:val="es-CR"/>
        </w:rPr>
        <w:t>los datos de registros de presencia</w:t>
      </w:r>
      <w:r>
        <w:rPr>
          <w:rFonts w:ascii="Helvetica" w:hAnsi="Helvetica"/>
          <w:lang w:val="es-CR"/>
        </w:rPr>
        <w:t xml:space="preserve"> y </w:t>
      </w:r>
      <w:r w:rsidRPr="00115B5C">
        <w:rPr>
          <w:rFonts w:ascii="Helvetica" w:hAnsi="Helvetica"/>
          <w:lang w:val="es-CR"/>
        </w:rPr>
        <w:t>las áreas de distribución de especies</w:t>
      </w:r>
      <w:r>
        <w:rPr>
          <w:rFonts w:ascii="Helvetica" w:hAnsi="Helvetica"/>
          <w:lang w:val="es-CR"/>
        </w:rPr>
        <w:t>. Las tareas de creación, respaldo y restauración de una base de datos se explican en las secciones 5.1, 5.2 y 5.3 de</w:t>
      </w:r>
      <w:r w:rsidR="00CB1DA1">
        <w:rPr>
          <w:rFonts w:ascii="Helvetica" w:hAnsi="Helvetica"/>
          <w:lang w:val="es-CR"/>
        </w:rPr>
        <w:t>l Manual para Usuarios Finales</w:t>
      </w:r>
      <w:r>
        <w:rPr>
          <w:rFonts w:ascii="Helvetica" w:hAnsi="Helvetica"/>
          <w:lang w:val="es-CR"/>
        </w:rPr>
        <w:t>. Las interfaces de usuario y de administración facilitan el resto de las operaciones que deben efectuarse en la base de datos.</w:t>
      </w:r>
      <w:r w:rsidRPr="007E403E">
        <w:rPr>
          <w:rFonts w:ascii="Helvetica" w:hAnsi="Helvetica"/>
          <w:lang w:val="es-CR"/>
        </w:rPr>
        <w:t xml:space="preserve"> </w:t>
      </w:r>
      <w:r>
        <w:rPr>
          <w:rFonts w:ascii="Helvetica" w:hAnsi="Helvetica"/>
          <w:lang w:val="es-CR"/>
        </w:rPr>
        <w:t xml:space="preserve">Como parte de la consultoría </w:t>
      </w:r>
      <w:r>
        <w:rPr>
          <w:rFonts w:ascii="Helvetica" w:hAnsi="Helvetica"/>
          <w:lang w:val="es-CR"/>
        </w:rPr>
        <w:lastRenderedPageBreak/>
        <w:t>en la que se desarrolló la herramienta, se elaboró una base de datos que se describe en la sección 5.4</w:t>
      </w:r>
      <w:r w:rsidR="00CB1DA1">
        <w:rPr>
          <w:rFonts w:ascii="Helvetica" w:hAnsi="Helvetica"/>
          <w:lang w:val="es-CR"/>
        </w:rPr>
        <w:t xml:space="preserve"> del Manual para Usuarios Finales</w:t>
      </w:r>
      <w:r>
        <w:rPr>
          <w:rFonts w:ascii="Helvetica" w:hAnsi="Helvetica"/>
          <w:lang w:val="es-CR"/>
        </w:rPr>
        <w:t>.</w:t>
      </w:r>
    </w:p>
    <w:p w:rsidR="00B944E7" w:rsidRDefault="00B944E7" w:rsidP="00B944E7">
      <w:pPr>
        <w:jc w:val="both"/>
        <w:rPr>
          <w:rFonts w:ascii="Helvetica" w:hAnsi="Helvetica"/>
          <w:lang w:val="es-CR"/>
        </w:rPr>
      </w:pPr>
      <w:r>
        <w:rPr>
          <w:rFonts w:ascii="Helvetica" w:hAnsi="Helvetica"/>
          <w:lang w:val="es-CR"/>
        </w:rPr>
        <w:t xml:space="preserve"> </w:t>
      </w:r>
    </w:p>
    <w:p w:rsidR="00B944E7" w:rsidRDefault="00B944E7" w:rsidP="00B944E7">
      <w:pPr>
        <w:jc w:val="both"/>
        <w:rPr>
          <w:rFonts w:ascii="Helvetica" w:hAnsi="Helvetica"/>
          <w:lang w:val="es-CR"/>
        </w:rPr>
      </w:pPr>
      <w:r w:rsidRPr="000408F5">
        <w:rPr>
          <w:rFonts w:ascii="Helvetica" w:hAnsi="Helvetica"/>
          <w:b/>
          <w:lang w:val="es-CR"/>
        </w:rPr>
        <w:t>La interfaz de administración</w:t>
      </w:r>
      <w:r w:rsidRPr="00115B5C">
        <w:rPr>
          <w:rFonts w:ascii="Helvetica" w:hAnsi="Helvetica"/>
          <w:lang w:val="es-CR"/>
        </w:rPr>
        <w:t xml:space="preserve"> del sistema permite la importación y </w:t>
      </w:r>
      <w:r>
        <w:rPr>
          <w:rFonts w:ascii="Helvetica" w:hAnsi="Helvetica"/>
          <w:lang w:val="es-CR"/>
        </w:rPr>
        <w:t xml:space="preserve">el </w:t>
      </w:r>
      <w:r w:rsidRPr="00115B5C">
        <w:rPr>
          <w:rFonts w:ascii="Helvetica" w:hAnsi="Helvetica"/>
          <w:lang w:val="es-CR"/>
        </w:rPr>
        <w:t xml:space="preserve">mantenimiento de </w:t>
      </w:r>
      <w:r>
        <w:rPr>
          <w:rFonts w:ascii="Helvetica" w:hAnsi="Helvetica"/>
          <w:lang w:val="es-CR"/>
        </w:rPr>
        <w:t xml:space="preserve">las </w:t>
      </w:r>
      <w:r w:rsidRPr="00115B5C">
        <w:rPr>
          <w:rFonts w:ascii="Helvetica" w:hAnsi="Helvetica"/>
          <w:lang w:val="es-CR"/>
        </w:rPr>
        <w:t>capas geoespaciales</w:t>
      </w:r>
      <w:r>
        <w:rPr>
          <w:rFonts w:ascii="Helvetica" w:hAnsi="Helvetica"/>
          <w:lang w:val="es-CR"/>
        </w:rPr>
        <w:t>, los registros de presencia y las listas de especies</w:t>
      </w:r>
      <w:r w:rsidRPr="00115B5C">
        <w:rPr>
          <w:rFonts w:ascii="Helvetica" w:hAnsi="Helvetica"/>
          <w:lang w:val="es-CR"/>
        </w:rPr>
        <w:t xml:space="preserve">. </w:t>
      </w:r>
      <w:r>
        <w:rPr>
          <w:rFonts w:ascii="Helvetica" w:hAnsi="Helvetica"/>
          <w:lang w:val="es-CR"/>
        </w:rPr>
        <w:t>El usuario puede incluir individualmente las diferentes capas y archivos de datos o bien importar una base de datos construida previamente.</w:t>
      </w:r>
    </w:p>
    <w:p w:rsidR="00B275D3" w:rsidDel="00FB30E7" w:rsidRDefault="00B275D3" w:rsidP="00B944E7">
      <w:pPr>
        <w:jc w:val="both"/>
        <w:rPr>
          <w:del w:id="38" w:author="Carmen Roldán Chacón" w:date="2019-11-26T10:18:00Z"/>
          <w:rFonts w:ascii="Helvetica" w:hAnsi="Helvetica"/>
          <w:lang w:val="es-CR"/>
        </w:rPr>
      </w:pPr>
    </w:p>
    <w:p w:rsidR="00B275D3" w:rsidRPr="00B275D3" w:rsidRDefault="00B275D3" w:rsidP="00B275D3">
      <w:pPr>
        <w:pStyle w:val="Heading1"/>
        <w:jc w:val="both"/>
        <w:rPr>
          <w:rFonts w:ascii="Helvetica" w:hAnsi="Helvetica"/>
          <w:b/>
          <w:sz w:val="28"/>
          <w:szCs w:val="28"/>
          <w:lang w:val="es-CR"/>
        </w:rPr>
      </w:pPr>
      <w:bookmarkStart w:id="39" w:name="_Toc27695131"/>
      <w:r w:rsidRPr="00B275D3">
        <w:rPr>
          <w:rFonts w:ascii="Helvetica" w:hAnsi="Helvetica"/>
          <w:b/>
          <w:sz w:val="28"/>
          <w:szCs w:val="28"/>
          <w:lang w:val="es-CR"/>
        </w:rPr>
        <w:t xml:space="preserve">4. Instalación </w:t>
      </w:r>
      <w:r>
        <w:rPr>
          <w:rFonts w:ascii="Helvetica" w:hAnsi="Helvetica"/>
          <w:b/>
          <w:sz w:val="28"/>
          <w:szCs w:val="28"/>
          <w:lang w:val="es-CR"/>
        </w:rPr>
        <w:t xml:space="preserve">de </w:t>
      </w:r>
      <w:r w:rsidRPr="00B275D3">
        <w:rPr>
          <w:rFonts w:ascii="Helvetica" w:hAnsi="Helvetica"/>
          <w:b/>
          <w:sz w:val="28"/>
          <w:szCs w:val="28"/>
          <w:lang w:val="es-CR"/>
        </w:rPr>
        <w:t xml:space="preserve">software necesario para </w:t>
      </w:r>
      <w:r>
        <w:rPr>
          <w:rFonts w:ascii="Helvetica" w:hAnsi="Helvetica"/>
          <w:b/>
          <w:sz w:val="28"/>
          <w:szCs w:val="28"/>
          <w:lang w:val="es-CR"/>
        </w:rPr>
        <w:t>el funcionamiento</w:t>
      </w:r>
      <w:r w:rsidRPr="00B275D3">
        <w:rPr>
          <w:rFonts w:ascii="Helvetica" w:hAnsi="Helvetica"/>
          <w:b/>
          <w:sz w:val="28"/>
          <w:szCs w:val="28"/>
          <w:lang w:val="es-CR"/>
        </w:rPr>
        <w:t xml:space="preserve"> del complemento</w:t>
      </w:r>
      <w:bookmarkEnd w:id="39"/>
    </w:p>
    <w:p w:rsidR="00B275D3" w:rsidRDefault="00B275D3" w:rsidP="00B275D3">
      <w:pPr>
        <w:jc w:val="both"/>
        <w:rPr>
          <w:rFonts w:ascii="Helvetica" w:hAnsi="Helvetica"/>
          <w:lang w:val="es-CR"/>
        </w:rPr>
      </w:pPr>
      <w:r>
        <w:rPr>
          <w:rFonts w:ascii="Helvetica" w:hAnsi="Helvetica"/>
          <w:lang w:val="es-CR"/>
        </w:rPr>
        <w:t>Para su funcionamiento, el complemento de estimación de biodiversidad requiere de la instalación previa del sistema de información geográfica QGIS y del motor de bases de datos PostgreSQL junto con la extensión PostGIS para manejo de datos geoespaciales. A continuación, se detalla el proces de instalación de estas aplicaciones en el sistema operativo Microsoft Windows.</w:t>
      </w:r>
    </w:p>
    <w:p w:rsidR="00B275D3" w:rsidDel="00FB30E7" w:rsidRDefault="00B275D3" w:rsidP="00B275D3">
      <w:pPr>
        <w:jc w:val="both"/>
        <w:rPr>
          <w:del w:id="40" w:author="Carmen Roldán Chacón" w:date="2019-11-26T10:12:00Z"/>
          <w:rFonts w:ascii="Helvetica" w:hAnsi="Helvetica"/>
          <w:lang w:val="es-CR"/>
        </w:rPr>
      </w:pPr>
    </w:p>
    <w:p w:rsidR="00B275D3" w:rsidRPr="00B275D3" w:rsidRDefault="00B275D3" w:rsidP="00B275D3">
      <w:pPr>
        <w:pStyle w:val="Heading2"/>
        <w:rPr>
          <w:rFonts w:ascii="Helvetica" w:hAnsi="Helvetica"/>
          <w:b/>
          <w:sz w:val="22"/>
          <w:szCs w:val="22"/>
          <w:lang w:val="es-CR"/>
        </w:rPr>
      </w:pPr>
      <w:bookmarkStart w:id="41" w:name="_Toc27695132"/>
      <w:r w:rsidRPr="00B275D3">
        <w:rPr>
          <w:rFonts w:ascii="Helvetica" w:hAnsi="Helvetica"/>
          <w:b/>
          <w:sz w:val="22"/>
          <w:szCs w:val="22"/>
          <w:lang w:val="es-CR"/>
        </w:rPr>
        <w:t>4.1. QGIS</w:t>
      </w:r>
      <w:bookmarkEnd w:id="41"/>
    </w:p>
    <w:p w:rsidR="0028161C" w:rsidRDefault="00C969F7" w:rsidP="00C969F7">
      <w:pPr>
        <w:pStyle w:val="BodyText"/>
        <w:spacing w:line="276" w:lineRule="auto"/>
        <w:jc w:val="both"/>
        <w:rPr>
          <w:rFonts w:ascii="Helvetica" w:hAnsi="Helvetica"/>
          <w:sz w:val="22"/>
          <w:szCs w:val="22"/>
          <w:lang w:val="es-CR"/>
        </w:rPr>
      </w:pPr>
      <w:bookmarkStart w:id="42" w:name="_24bzisk9mprz" w:colFirst="0" w:colLast="0"/>
      <w:bookmarkStart w:id="43" w:name="_16atsl4y9dqv" w:colFirst="0" w:colLast="0"/>
      <w:bookmarkEnd w:id="42"/>
      <w:bookmarkEnd w:id="43"/>
      <w:r>
        <w:rPr>
          <w:rFonts w:ascii="Helvetica" w:hAnsi="Helvetica"/>
          <w:sz w:val="22"/>
          <w:szCs w:val="22"/>
          <w:lang w:val="es-CR"/>
        </w:rPr>
        <w:t>El instalador de QGIS está disponible en la página de descargas de la iniciativa</w:t>
      </w:r>
      <w:r w:rsidR="009A7B6C">
        <w:rPr>
          <w:rFonts w:ascii="Helvetica" w:hAnsi="Helvetica"/>
          <w:sz w:val="22"/>
          <w:szCs w:val="22"/>
          <w:lang w:val="es-CR"/>
        </w:rPr>
        <w:t xml:space="preserve"> en</w:t>
      </w:r>
      <w:r w:rsidR="00D43818">
        <w:rPr>
          <w:rFonts w:ascii="Helvetica" w:hAnsi="Helvetica"/>
          <w:sz w:val="22"/>
          <w:szCs w:val="22"/>
          <w:lang w:val="es-CR"/>
        </w:rPr>
        <w:t xml:space="preserve"> la dirección</w:t>
      </w:r>
      <w:r>
        <w:rPr>
          <w:rFonts w:ascii="Helvetica" w:hAnsi="Helvetica"/>
          <w:sz w:val="22"/>
          <w:szCs w:val="22"/>
          <w:lang w:val="es-CR"/>
        </w:rPr>
        <w:t xml:space="preserve"> </w:t>
      </w:r>
      <w:r w:rsidR="00C875FC" w:rsidRPr="00C875FC">
        <w:fldChar w:fldCharType="begin"/>
      </w:r>
      <w:r w:rsidR="00C875FC" w:rsidRPr="00C875FC">
        <w:rPr>
          <w:lang w:val="es-CR"/>
          <w:rPrChange w:id="44" w:author="Carmen Roldán Chacón" w:date="2019-11-26T10:10:00Z">
            <w:rPr>
              <w:sz w:val="22"/>
              <w:szCs w:val="22"/>
              <w:lang w:eastAsia="es-CR"/>
            </w:rPr>
          </w:rPrChange>
        </w:rPr>
        <w:instrText xml:space="preserve"> HYPERLINK "https://qgis.org/es/site/forusers/download.html" </w:instrText>
      </w:r>
      <w:r w:rsidR="00C875FC" w:rsidRPr="00C875FC">
        <w:fldChar w:fldCharType="separate"/>
      </w:r>
      <w:r w:rsidRPr="00655BE5">
        <w:rPr>
          <w:rStyle w:val="Hyperlink"/>
          <w:rFonts w:ascii="Helvetica" w:hAnsi="Helvetica"/>
          <w:sz w:val="22"/>
          <w:szCs w:val="22"/>
          <w:lang w:val="es-CR"/>
        </w:rPr>
        <w:t>https://qgis.org/es/site/forusers/download.html</w:t>
      </w:r>
      <w:r w:rsidR="00C875FC">
        <w:rPr>
          <w:rStyle w:val="Hyperlink"/>
          <w:rFonts w:ascii="Helvetica" w:hAnsi="Helvetica"/>
          <w:sz w:val="22"/>
          <w:szCs w:val="22"/>
          <w:lang w:val="es-CR"/>
        </w:rPr>
        <w:fldChar w:fldCharType="end"/>
      </w:r>
      <w:r>
        <w:rPr>
          <w:rFonts w:ascii="Helvetica" w:hAnsi="Helvetica"/>
          <w:sz w:val="22"/>
          <w:szCs w:val="22"/>
          <w:lang w:val="es-CR"/>
        </w:rPr>
        <w:t xml:space="preserve">. Se recomienda </w:t>
      </w:r>
      <w:r w:rsidR="00D43818">
        <w:rPr>
          <w:rFonts w:ascii="Helvetica" w:hAnsi="Helvetica"/>
          <w:sz w:val="22"/>
          <w:szCs w:val="22"/>
          <w:lang w:val="es-CR"/>
        </w:rPr>
        <w:t xml:space="preserve">descargar </w:t>
      </w:r>
      <w:r>
        <w:rPr>
          <w:rFonts w:ascii="Helvetica" w:hAnsi="Helvetica"/>
          <w:sz w:val="22"/>
          <w:szCs w:val="22"/>
          <w:lang w:val="es-CR"/>
        </w:rPr>
        <w:t>el instalador autónomo (sin las herramientas de OSGeo4W, ya que no son necesarias para el complemento</w:t>
      </w:r>
      <w:r w:rsidR="002F4B5C">
        <w:rPr>
          <w:rFonts w:ascii="Helvetica" w:hAnsi="Helvetica"/>
          <w:sz w:val="22"/>
          <w:szCs w:val="22"/>
          <w:lang w:val="es-CR"/>
        </w:rPr>
        <w:t xml:space="preserve"> de estimación de la biodiversidad</w:t>
      </w:r>
      <w:r>
        <w:rPr>
          <w:rFonts w:ascii="Helvetica" w:hAnsi="Helvetica"/>
          <w:sz w:val="22"/>
          <w:szCs w:val="22"/>
          <w:lang w:val="es-CR"/>
        </w:rPr>
        <w:t>) de la última versión con soporte a largo plazo (LTR), que al momento de la escritura de este documento era la 3.4 (Madeira). Debe elegirse entre las opciones para 32 y para 64 bits (la más común en la actualidad), de acuerdo en la versión de Windows con que se esté trabajando,</w:t>
      </w:r>
      <w:r w:rsidR="00CB1DA1">
        <w:rPr>
          <w:rFonts w:ascii="Helvetica" w:hAnsi="Helvetica"/>
          <w:sz w:val="22"/>
          <w:szCs w:val="22"/>
          <w:lang w:val="es-CR"/>
        </w:rPr>
        <w:t xml:space="preserve"> como se muestra en la figura 2</w:t>
      </w:r>
      <w:r>
        <w:rPr>
          <w:rFonts w:ascii="Helvetica" w:hAnsi="Helvetica"/>
          <w:sz w:val="22"/>
          <w:szCs w:val="22"/>
          <w:lang w:val="es-CR"/>
        </w:rPr>
        <w:t>.</w:t>
      </w:r>
    </w:p>
    <w:p w:rsidR="00C969F7" w:rsidRDefault="00C969F7" w:rsidP="00C969F7">
      <w:pPr>
        <w:pStyle w:val="BodyText"/>
        <w:spacing w:line="276" w:lineRule="auto"/>
        <w:jc w:val="both"/>
        <w:rPr>
          <w:rFonts w:ascii="Helvetica" w:hAnsi="Helvetica"/>
          <w:sz w:val="22"/>
          <w:szCs w:val="22"/>
          <w:lang w:val="es-CR"/>
        </w:rPr>
      </w:pPr>
    </w:p>
    <w:p w:rsidR="00C969F7" w:rsidRPr="00C969F7" w:rsidRDefault="00C969F7" w:rsidP="00C969F7">
      <w:pPr>
        <w:pStyle w:val="BodyText"/>
        <w:spacing w:line="276" w:lineRule="auto"/>
        <w:jc w:val="both"/>
        <w:rPr>
          <w:rFonts w:ascii="Helvetica" w:hAnsi="Helvetica"/>
          <w:sz w:val="22"/>
          <w:szCs w:val="22"/>
          <w:lang w:val="es-CR"/>
        </w:rPr>
      </w:pPr>
      <w:r>
        <w:rPr>
          <w:rFonts w:ascii="Helvetica" w:hAnsi="Helvetica"/>
          <w:noProof/>
        </w:rPr>
        <w:drawing>
          <wp:inline distT="0" distB="0" distL="0" distR="0">
            <wp:extent cx="5791835" cy="1694055"/>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791835" cy="1694055"/>
                    </a:xfrm>
                    <a:prstGeom prst="rect">
                      <a:avLst/>
                    </a:prstGeom>
                    <a:noFill/>
                    <a:ln w="9525">
                      <a:noFill/>
                      <a:miter lim="800000"/>
                      <a:headEnd/>
                      <a:tailEnd/>
                    </a:ln>
                  </pic:spPr>
                </pic:pic>
              </a:graphicData>
            </a:graphic>
          </wp:inline>
        </w:drawing>
      </w:r>
    </w:p>
    <w:p w:rsidR="00845198" w:rsidRDefault="00CB1DA1">
      <w:pPr>
        <w:pStyle w:val="BodyText"/>
        <w:spacing w:line="276" w:lineRule="auto"/>
        <w:jc w:val="both"/>
        <w:rPr>
          <w:rFonts w:ascii="Helvetica" w:hAnsi="Helvetica"/>
          <w:sz w:val="22"/>
          <w:szCs w:val="22"/>
          <w:lang w:val="es-CR"/>
        </w:rPr>
        <w:pPrChange w:id="45" w:author="Carmen Roldán Chacón" w:date="2019-11-26T10:12:00Z">
          <w:pPr>
            <w:pStyle w:val="BodyText"/>
            <w:spacing w:line="276" w:lineRule="auto"/>
            <w:jc w:val="center"/>
          </w:pPr>
        </w:pPrChange>
      </w:pPr>
      <w:r>
        <w:rPr>
          <w:rFonts w:ascii="Helvetica" w:hAnsi="Helvetica"/>
          <w:b/>
          <w:sz w:val="22"/>
          <w:szCs w:val="22"/>
          <w:lang w:val="es-CR"/>
        </w:rPr>
        <w:t>Figura 2</w:t>
      </w:r>
      <w:r w:rsidR="00C969F7">
        <w:rPr>
          <w:rFonts w:ascii="Helvetica" w:hAnsi="Helvetica"/>
          <w:b/>
          <w:sz w:val="22"/>
          <w:szCs w:val="22"/>
          <w:lang w:val="es-CR"/>
        </w:rPr>
        <w:t>.</w:t>
      </w:r>
      <w:r w:rsidR="00C969F7" w:rsidRPr="00D43818">
        <w:rPr>
          <w:rFonts w:ascii="Helvetica" w:hAnsi="Helvetica"/>
          <w:sz w:val="22"/>
          <w:szCs w:val="22"/>
          <w:lang w:val="es-CR"/>
        </w:rPr>
        <w:t xml:space="preserve"> </w:t>
      </w:r>
      <w:r w:rsidR="00D43818" w:rsidRPr="00D43818">
        <w:rPr>
          <w:rFonts w:ascii="Helvetica" w:hAnsi="Helvetica"/>
          <w:sz w:val="22"/>
          <w:szCs w:val="22"/>
          <w:lang w:val="es-CR"/>
        </w:rPr>
        <w:t>Página de d</w:t>
      </w:r>
      <w:r w:rsidR="00C969F7">
        <w:rPr>
          <w:rFonts w:ascii="Helvetica" w:hAnsi="Helvetica"/>
          <w:sz w:val="22"/>
          <w:szCs w:val="22"/>
          <w:lang w:val="es-CR"/>
        </w:rPr>
        <w:t>escarga</w:t>
      </w:r>
      <w:r w:rsidR="00D43818">
        <w:rPr>
          <w:rFonts w:ascii="Helvetica" w:hAnsi="Helvetica"/>
          <w:sz w:val="22"/>
          <w:szCs w:val="22"/>
          <w:lang w:val="es-CR"/>
        </w:rPr>
        <w:t>s</w:t>
      </w:r>
      <w:r w:rsidR="00C969F7">
        <w:rPr>
          <w:rFonts w:ascii="Helvetica" w:hAnsi="Helvetica"/>
          <w:sz w:val="22"/>
          <w:szCs w:val="22"/>
          <w:lang w:val="es-CR"/>
        </w:rPr>
        <w:t xml:space="preserve"> de QGIS.</w:t>
      </w:r>
    </w:p>
    <w:p w:rsidR="00C969F7" w:rsidRDefault="00C969F7" w:rsidP="00C969F7">
      <w:pPr>
        <w:pStyle w:val="BodyText"/>
        <w:spacing w:line="276" w:lineRule="auto"/>
        <w:jc w:val="both"/>
        <w:rPr>
          <w:rFonts w:ascii="Helvetica" w:hAnsi="Helvetica"/>
          <w:sz w:val="22"/>
          <w:szCs w:val="22"/>
          <w:lang w:val="es-CR"/>
        </w:rPr>
      </w:pPr>
    </w:p>
    <w:p w:rsidR="00C969F7" w:rsidRDefault="00D43818" w:rsidP="00C969F7">
      <w:pPr>
        <w:pStyle w:val="BodyText"/>
        <w:spacing w:line="276" w:lineRule="auto"/>
        <w:jc w:val="both"/>
        <w:rPr>
          <w:rFonts w:ascii="Helvetica" w:hAnsi="Helvetica"/>
          <w:sz w:val="22"/>
          <w:szCs w:val="22"/>
          <w:lang w:val="es-CR"/>
        </w:rPr>
      </w:pPr>
      <w:r>
        <w:rPr>
          <w:rFonts w:ascii="Helvetica" w:hAnsi="Helvetica"/>
          <w:sz w:val="22"/>
          <w:szCs w:val="22"/>
          <w:lang w:val="es-CR"/>
        </w:rPr>
        <w:t>Cuando termine de descargarse, e</w:t>
      </w:r>
      <w:r w:rsidR="00C969F7">
        <w:rPr>
          <w:rFonts w:ascii="Helvetica" w:hAnsi="Helvetica"/>
          <w:sz w:val="22"/>
          <w:szCs w:val="22"/>
          <w:lang w:val="es-CR"/>
        </w:rPr>
        <w:t xml:space="preserve">jecute el instalador y elija las </w:t>
      </w:r>
      <w:r>
        <w:rPr>
          <w:rFonts w:ascii="Helvetica" w:hAnsi="Helvetica"/>
          <w:sz w:val="22"/>
          <w:szCs w:val="22"/>
          <w:lang w:val="es-CR"/>
        </w:rPr>
        <w:t xml:space="preserve">opciones que </w:t>
      </w:r>
      <w:r w:rsidR="00C969F7">
        <w:rPr>
          <w:rFonts w:ascii="Helvetica" w:hAnsi="Helvetica"/>
          <w:sz w:val="22"/>
          <w:szCs w:val="22"/>
          <w:lang w:val="es-CR"/>
        </w:rPr>
        <w:t xml:space="preserve">sugiere. Al finalizar, se habrá instalado el QGIS y, para accederlo, se habrá creado en el menú de </w:t>
      </w:r>
      <w:r w:rsidR="00C969F7">
        <w:rPr>
          <w:rFonts w:ascii="Helvetica" w:hAnsi="Helvetica"/>
          <w:sz w:val="22"/>
          <w:szCs w:val="22"/>
          <w:lang w:val="es-CR"/>
        </w:rPr>
        <w:lastRenderedPageBreak/>
        <w:t xml:space="preserve">Windows un grupo llamado </w:t>
      </w:r>
      <w:r w:rsidR="00C969F7" w:rsidRPr="00C969F7">
        <w:rPr>
          <w:rFonts w:ascii="Helvetica" w:hAnsi="Helvetica"/>
          <w:i/>
          <w:sz w:val="22"/>
          <w:szCs w:val="22"/>
          <w:lang w:val="es-CR"/>
        </w:rPr>
        <w:t>QGIS 3.4</w:t>
      </w:r>
      <w:r w:rsidR="00C969F7">
        <w:rPr>
          <w:rFonts w:ascii="Helvetica" w:hAnsi="Helvetica"/>
          <w:sz w:val="22"/>
          <w:szCs w:val="22"/>
          <w:lang w:val="es-CR"/>
        </w:rPr>
        <w:t xml:space="preserve"> con una opción denominada </w:t>
      </w:r>
      <w:r w:rsidR="00C969F7" w:rsidRPr="00C969F7">
        <w:rPr>
          <w:rFonts w:ascii="Helvetica" w:hAnsi="Helvetica"/>
          <w:i/>
          <w:sz w:val="22"/>
          <w:szCs w:val="22"/>
          <w:lang w:val="es-CR"/>
        </w:rPr>
        <w:t>QGIS Desktop 3.4.x</w:t>
      </w:r>
      <w:r w:rsidR="00C969F7">
        <w:rPr>
          <w:rFonts w:ascii="Helvetica" w:hAnsi="Helvetica"/>
          <w:sz w:val="22"/>
          <w:szCs w:val="22"/>
          <w:lang w:val="es-CR"/>
        </w:rPr>
        <w:t>.</w:t>
      </w:r>
    </w:p>
    <w:p w:rsidR="002F4B5C" w:rsidRDefault="002F4B5C" w:rsidP="00C969F7">
      <w:pPr>
        <w:pStyle w:val="BodyText"/>
        <w:spacing w:line="276" w:lineRule="auto"/>
        <w:jc w:val="both"/>
        <w:rPr>
          <w:rFonts w:ascii="Helvetica" w:hAnsi="Helvetica"/>
          <w:sz w:val="22"/>
          <w:szCs w:val="22"/>
          <w:lang w:val="es-CR"/>
        </w:rPr>
      </w:pPr>
    </w:p>
    <w:p w:rsidR="002F4B5C" w:rsidRDefault="002F4B5C" w:rsidP="00C969F7">
      <w:pPr>
        <w:pStyle w:val="BodyText"/>
        <w:spacing w:line="276" w:lineRule="auto"/>
        <w:jc w:val="both"/>
        <w:rPr>
          <w:rFonts w:ascii="Helvetica" w:hAnsi="Helvetica"/>
          <w:sz w:val="22"/>
          <w:szCs w:val="22"/>
          <w:lang w:val="es-CR"/>
        </w:rPr>
      </w:pPr>
      <w:r>
        <w:rPr>
          <w:rFonts w:ascii="Helvetica" w:hAnsi="Helvetica"/>
          <w:sz w:val="22"/>
          <w:szCs w:val="22"/>
          <w:lang w:val="es-CR"/>
        </w:rPr>
        <w:t>Una vez inic</w:t>
      </w:r>
      <w:r w:rsidR="00FE6129">
        <w:rPr>
          <w:rFonts w:ascii="Helvetica" w:hAnsi="Helvetica"/>
          <w:sz w:val="22"/>
          <w:szCs w:val="22"/>
          <w:lang w:val="es-CR"/>
        </w:rPr>
        <w:t>i</w:t>
      </w:r>
      <w:r>
        <w:rPr>
          <w:rFonts w:ascii="Helvetica" w:hAnsi="Helvetica"/>
          <w:sz w:val="22"/>
          <w:szCs w:val="22"/>
          <w:lang w:val="es-CR"/>
        </w:rPr>
        <w:t xml:space="preserve">ado el QGIS, y para facilitar el trabajo con el complemento de estimación de biodiversidad, se recomienda instalar antes el complemento </w:t>
      </w:r>
      <w:r w:rsidRPr="002F4B5C">
        <w:rPr>
          <w:rFonts w:ascii="Helvetica" w:hAnsi="Helvetica"/>
          <w:b/>
          <w:sz w:val="22"/>
          <w:szCs w:val="22"/>
          <w:lang w:val="es-CR"/>
        </w:rPr>
        <w:t>QuickMapServices</w:t>
      </w:r>
      <w:r w:rsidR="009A7B6C">
        <w:rPr>
          <w:rFonts w:ascii="Helvetica" w:hAnsi="Helvetica"/>
          <w:sz w:val="22"/>
          <w:szCs w:val="22"/>
          <w:lang w:val="es-CR"/>
        </w:rPr>
        <w:t>, para visualizar mapas base y además crear el directorio de complementos</w:t>
      </w:r>
      <w:r>
        <w:rPr>
          <w:rFonts w:ascii="Helvetica" w:hAnsi="Helvetica"/>
          <w:sz w:val="22"/>
          <w:szCs w:val="22"/>
          <w:lang w:val="es-CR"/>
        </w:rPr>
        <w:t xml:space="preserve">. Puede buscarse mediante la opción </w:t>
      </w:r>
      <w:r w:rsidRPr="009A7B6C">
        <w:rPr>
          <w:rFonts w:ascii="Helvetica" w:hAnsi="Helvetica"/>
          <w:i/>
          <w:sz w:val="22"/>
          <w:szCs w:val="22"/>
          <w:lang w:val="es-CR"/>
        </w:rPr>
        <w:t>Complementos – Administrar e instalar complementos</w:t>
      </w:r>
      <w:r w:rsidR="009A7B6C">
        <w:rPr>
          <w:rFonts w:ascii="Helvetica" w:hAnsi="Helvetica"/>
          <w:sz w:val="22"/>
          <w:szCs w:val="22"/>
          <w:lang w:val="es-CR"/>
        </w:rPr>
        <w:t xml:space="preserve"> del menú de QGIS</w:t>
      </w:r>
      <w:r>
        <w:rPr>
          <w:rFonts w:ascii="Helvetica" w:hAnsi="Helvetica"/>
          <w:sz w:val="22"/>
          <w:szCs w:val="22"/>
          <w:lang w:val="es-CR"/>
        </w:rPr>
        <w:t>, com</w:t>
      </w:r>
      <w:r w:rsidR="00CB1DA1">
        <w:rPr>
          <w:rFonts w:ascii="Helvetica" w:hAnsi="Helvetica"/>
          <w:sz w:val="22"/>
          <w:szCs w:val="22"/>
          <w:lang w:val="es-CR"/>
        </w:rPr>
        <w:t>o se muestra en la figura 3</w:t>
      </w:r>
      <w:r>
        <w:rPr>
          <w:rFonts w:ascii="Helvetica" w:hAnsi="Helvetica"/>
          <w:sz w:val="22"/>
          <w:szCs w:val="22"/>
          <w:lang w:val="es-CR"/>
        </w:rPr>
        <w:t>.</w:t>
      </w:r>
      <w:r w:rsidR="009A7B6C">
        <w:rPr>
          <w:rFonts w:ascii="Helvetica" w:hAnsi="Helvetica"/>
          <w:sz w:val="22"/>
          <w:szCs w:val="22"/>
          <w:lang w:val="es-CR"/>
        </w:rPr>
        <w:t xml:space="preserve"> </w:t>
      </w:r>
      <w:r w:rsidR="00D43818">
        <w:rPr>
          <w:rFonts w:ascii="Helvetica" w:hAnsi="Helvetica"/>
          <w:sz w:val="22"/>
          <w:szCs w:val="22"/>
          <w:lang w:val="es-CR"/>
        </w:rPr>
        <w:t>Para instalarlo, p</w:t>
      </w:r>
      <w:r w:rsidR="009A7B6C">
        <w:rPr>
          <w:rFonts w:ascii="Helvetica" w:hAnsi="Helvetica"/>
          <w:sz w:val="22"/>
          <w:szCs w:val="22"/>
          <w:lang w:val="es-CR"/>
        </w:rPr>
        <w:t xml:space="preserve">resione el botón </w:t>
      </w:r>
      <w:r w:rsidR="009A7B6C" w:rsidRPr="009A7B6C">
        <w:rPr>
          <w:rFonts w:ascii="Helvetica" w:hAnsi="Helvetica"/>
          <w:i/>
          <w:sz w:val="22"/>
          <w:szCs w:val="22"/>
          <w:lang w:val="es-CR"/>
        </w:rPr>
        <w:t>Instalar complemento</w:t>
      </w:r>
      <w:r w:rsidR="009A7B6C">
        <w:rPr>
          <w:rFonts w:ascii="Helvetica" w:hAnsi="Helvetica"/>
          <w:sz w:val="22"/>
          <w:szCs w:val="22"/>
          <w:lang w:val="es-CR"/>
        </w:rPr>
        <w:t>.</w:t>
      </w:r>
    </w:p>
    <w:p w:rsidR="002F4B5C" w:rsidRDefault="002F4B5C" w:rsidP="00C969F7">
      <w:pPr>
        <w:pStyle w:val="BodyText"/>
        <w:spacing w:line="276" w:lineRule="auto"/>
        <w:jc w:val="both"/>
        <w:rPr>
          <w:rFonts w:ascii="Helvetica" w:hAnsi="Helvetica"/>
          <w:sz w:val="22"/>
          <w:szCs w:val="22"/>
          <w:lang w:val="es-CR"/>
        </w:rPr>
      </w:pPr>
    </w:p>
    <w:p w:rsidR="002F4B5C" w:rsidRDefault="002F4B5C" w:rsidP="00C969F7">
      <w:pPr>
        <w:pStyle w:val="BodyText"/>
        <w:spacing w:line="276" w:lineRule="auto"/>
        <w:jc w:val="both"/>
        <w:rPr>
          <w:rFonts w:ascii="Helvetica" w:hAnsi="Helvetica"/>
          <w:sz w:val="22"/>
          <w:szCs w:val="22"/>
          <w:lang w:val="es-CR"/>
        </w:rPr>
      </w:pPr>
      <w:r>
        <w:rPr>
          <w:rFonts w:ascii="Helvetica" w:hAnsi="Helvetica"/>
          <w:noProof/>
        </w:rPr>
        <w:drawing>
          <wp:inline distT="0" distB="0" distL="0" distR="0">
            <wp:extent cx="5791835" cy="3236614"/>
            <wp:effectExtent l="19050" t="0" r="0"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5791835" cy="3236614"/>
                    </a:xfrm>
                    <a:prstGeom prst="rect">
                      <a:avLst/>
                    </a:prstGeom>
                    <a:noFill/>
                    <a:ln w="9525">
                      <a:noFill/>
                      <a:miter lim="800000"/>
                      <a:headEnd/>
                      <a:tailEnd/>
                    </a:ln>
                  </pic:spPr>
                </pic:pic>
              </a:graphicData>
            </a:graphic>
          </wp:inline>
        </w:drawing>
      </w:r>
    </w:p>
    <w:p w:rsidR="00845198" w:rsidRDefault="002F4B5C">
      <w:pPr>
        <w:pStyle w:val="BodyText"/>
        <w:spacing w:line="276" w:lineRule="auto"/>
        <w:jc w:val="both"/>
        <w:rPr>
          <w:rFonts w:ascii="Helvetica" w:hAnsi="Helvetica"/>
          <w:sz w:val="22"/>
          <w:szCs w:val="22"/>
          <w:lang w:val="es-CR"/>
        </w:rPr>
        <w:pPrChange w:id="46" w:author="Carmen Roldán Chacón" w:date="2019-11-26T10:12:00Z">
          <w:pPr>
            <w:pStyle w:val="BodyText"/>
            <w:spacing w:line="276" w:lineRule="auto"/>
            <w:jc w:val="center"/>
          </w:pPr>
        </w:pPrChange>
      </w:pPr>
      <w:r w:rsidRPr="002F4B5C">
        <w:rPr>
          <w:rFonts w:ascii="Helvetica" w:hAnsi="Helvetica"/>
          <w:b/>
          <w:sz w:val="22"/>
          <w:szCs w:val="22"/>
          <w:lang w:val="es-CR"/>
        </w:rPr>
        <w:t xml:space="preserve">Figura </w:t>
      </w:r>
      <w:r w:rsidR="00CB1DA1">
        <w:rPr>
          <w:rFonts w:ascii="Helvetica" w:hAnsi="Helvetica"/>
          <w:b/>
          <w:sz w:val="22"/>
          <w:szCs w:val="22"/>
          <w:lang w:val="es-CR"/>
        </w:rPr>
        <w:t>3</w:t>
      </w:r>
      <w:r>
        <w:rPr>
          <w:rFonts w:ascii="Helvetica" w:hAnsi="Helvetica"/>
          <w:sz w:val="22"/>
          <w:szCs w:val="22"/>
          <w:lang w:val="es-CR"/>
        </w:rPr>
        <w:t>. Instalación del complemento QuickMapServices.</w:t>
      </w:r>
    </w:p>
    <w:p w:rsidR="002F4B5C" w:rsidRDefault="002F4B5C" w:rsidP="00C969F7">
      <w:pPr>
        <w:pStyle w:val="BodyText"/>
        <w:spacing w:line="276" w:lineRule="auto"/>
        <w:jc w:val="both"/>
        <w:rPr>
          <w:rFonts w:ascii="Helvetica" w:hAnsi="Helvetica"/>
          <w:sz w:val="22"/>
          <w:szCs w:val="22"/>
          <w:lang w:val="es-CR"/>
        </w:rPr>
      </w:pPr>
    </w:p>
    <w:p w:rsidR="00FB30E7" w:rsidRDefault="00FB30E7" w:rsidP="009A7B6C">
      <w:pPr>
        <w:pStyle w:val="BodyText"/>
        <w:spacing w:line="276" w:lineRule="auto"/>
        <w:jc w:val="both"/>
        <w:outlineLvl w:val="1"/>
        <w:rPr>
          <w:ins w:id="47" w:author="Carmen Roldán Chacón" w:date="2019-11-26T10:12:00Z"/>
          <w:rFonts w:ascii="Helvetica" w:hAnsi="Helvetica"/>
          <w:b/>
          <w:sz w:val="22"/>
          <w:szCs w:val="22"/>
          <w:lang w:val="es-CR"/>
        </w:rPr>
      </w:pPr>
    </w:p>
    <w:p w:rsidR="009A7B6C" w:rsidRPr="009A7B6C" w:rsidRDefault="009A7B6C" w:rsidP="009A7B6C">
      <w:pPr>
        <w:pStyle w:val="BodyText"/>
        <w:spacing w:line="276" w:lineRule="auto"/>
        <w:jc w:val="both"/>
        <w:outlineLvl w:val="1"/>
        <w:rPr>
          <w:rFonts w:ascii="Helvetica" w:hAnsi="Helvetica"/>
          <w:b/>
          <w:sz w:val="22"/>
          <w:szCs w:val="22"/>
          <w:lang w:val="es-CR"/>
        </w:rPr>
      </w:pPr>
      <w:bookmarkStart w:id="48" w:name="_Toc27695133"/>
      <w:r w:rsidRPr="009A7B6C">
        <w:rPr>
          <w:rFonts w:ascii="Helvetica" w:hAnsi="Helvetica"/>
          <w:b/>
          <w:sz w:val="22"/>
          <w:szCs w:val="22"/>
          <w:lang w:val="es-CR"/>
        </w:rPr>
        <w:t>4.2. PostgreSQL y PostGIS</w:t>
      </w:r>
      <w:bookmarkEnd w:id="48"/>
    </w:p>
    <w:p w:rsidR="00FB30E7" w:rsidRDefault="00FB30E7" w:rsidP="00C969F7">
      <w:pPr>
        <w:pStyle w:val="BodyText"/>
        <w:spacing w:line="276" w:lineRule="auto"/>
        <w:jc w:val="both"/>
        <w:rPr>
          <w:ins w:id="49" w:author="Carmen Roldán Chacón" w:date="2019-11-26T10:12:00Z"/>
          <w:rFonts w:ascii="Helvetica" w:hAnsi="Helvetica"/>
          <w:sz w:val="22"/>
          <w:szCs w:val="22"/>
          <w:lang w:val="es-CR"/>
        </w:rPr>
      </w:pPr>
    </w:p>
    <w:p w:rsidR="009A7B6C" w:rsidRDefault="009A7B6C" w:rsidP="00C969F7">
      <w:pPr>
        <w:pStyle w:val="BodyText"/>
        <w:spacing w:line="276" w:lineRule="auto"/>
        <w:jc w:val="both"/>
        <w:rPr>
          <w:rFonts w:ascii="Helvetica" w:hAnsi="Helvetica"/>
          <w:sz w:val="22"/>
          <w:szCs w:val="22"/>
          <w:lang w:val="es-CR"/>
        </w:rPr>
      </w:pPr>
      <w:r>
        <w:rPr>
          <w:rFonts w:ascii="Helvetica" w:hAnsi="Helvetica"/>
          <w:sz w:val="22"/>
          <w:szCs w:val="22"/>
          <w:lang w:val="es-CR"/>
        </w:rPr>
        <w:t>El instalador de PostgreSQL/PostGIS está disponible en la página de descargas de la iniciativa en</w:t>
      </w:r>
      <w:r w:rsidR="00D43818">
        <w:rPr>
          <w:rFonts w:ascii="Helvetica" w:hAnsi="Helvetica"/>
          <w:sz w:val="22"/>
          <w:szCs w:val="22"/>
          <w:lang w:val="es-CR"/>
        </w:rPr>
        <w:t xml:space="preserve"> la dirección</w:t>
      </w:r>
      <w:r>
        <w:rPr>
          <w:rFonts w:ascii="Helvetica" w:hAnsi="Helvetica"/>
          <w:sz w:val="22"/>
          <w:szCs w:val="22"/>
          <w:lang w:val="es-CR"/>
        </w:rPr>
        <w:t xml:space="preserve"> </w:t>
      </w:r>
      <w:r w:rsidR="00C875FC" w:rsidRPr="00C875FC">
        <w:fldChar w:fldCharType="begin"/>
      </w:r>
      <w:r w:rsidR="00C875FC" w:rsidRPr="00C875FC">
        <w:rPr>
          <w:lang w:val="es-CR"/>
          <w:rPrChange w:id="50" w:author="Carmen Roldán Chacón" w:date="2019-11-26T10:10:00Z">
            <w:rPr/>
          </w:rPrChange>
        </w:rPr>
        <w:instrText xml:space="preserve"> HYPERLINK "https://www.enterprisedb.com/downloads/postgres-postgresql-downloads" </w:instrText>
      </w:r>
      <w:r w:rsidR="00C875FC" w:rsidRPr="00C875FC">
        <w:fldChar w:fldCharType="separate"/>
      </w:r>
      <w:r w:rsidRPr="00655BE5">
        <w:rPr>
          <w:rStyle w:val="Hyperlink"/>
          <w:rFonts w:ascii="Helvetica" w:hAnsi="Helvetica"/>
          <w:sz w:val="22"/>
          <w:szCs w:val="22"/>
          <w:lang w:val="es-CR"/>
        </w:rPr>
        <w:t>https://www.enterprisedb.com/downloads/postgres-postgresql-downloads</w:t>
      </w:r>
      <w:r w:rsidR="00C875FC">
        <w:rPr>
          <w:rStyle w:val="Hyperlink"/>
          <w:rFonts w:ascii="Helvetica" w:hAnsi="Helvetica"/>
          <w:sz w:val="22"/>
          <w:szCs w:val="22"/>
          <w:lang w:val="es-CR"/>
        </w:rPr>
        <w:fldChar w:fldCharType="end"/>
      </w:r>
      <w:r w:rsidR="00850565">
        <w:rPr>
          <w:rFonts w:ascii="Helvetica" w:hAnsi="Helvetica"/>
          <w:sz w:val="22"/>
          <w:szCs w:val="22"/>
          <w:lang w:val="es-CR"/>
        </w:rPr>
        <w:t>, que se muestra en la figura 4</w:t>
      </w:r>
      <w:r w:rsidR="00D43818">
        <w:rPr>
          <w:rFonts w:ascii="Helvetica" w:hAnsi="Helvetica"/>
          <w:sz w:val="22"/>
          <w:szCs w:val="22"/>
          <w:lang w:val="es-CR"/>
        </w:rPr>
        <w:t>.</w:t>
      </w:r>
      <w:r>
        <w:rPr>
          <w:rFonts w:ascii="Helvetica" w:hAnsi="Helvetica"/>
          <w:sz w:val="22"/>
          <w:szCs w:val="22"/>
          <w:lang w:val="es-CR"/>
        </w:rPr>
        <w:t xml:space="preserve"> </w:t>
      </w:r>
      <w:r w:rsidR="00D43818">
        <w:rPr>
          <w:rFonts w:ascii="Helvetica" w:hAnsi="Helvetica"/>
          <w:sz w:val="22"/>
          <w:szCs w:val="22"/>
          <w:lang w:val="es-CR"/>
        </w:rPr>
        <w:t>Se recomienda instalar la versión más reciente, que al momento de la escritura de este documento, era la versión 11.5. Como puede observarse, esta versión solo está disponible para Windows de 64 bits. Si va a instalarse en una computadora con Windows de 32 bits, debe usarse la versión 10 o una anterior.</w:t>
      </w:r>
    </w:p>
    <w:p w:rsidR="00D43818" w:rsidRDefault="00D43818" w:rsidP="00C969F7">
      <w:pPr>
        <w:pStyle w:val="BodyText"/>
        <w:spacing w:line="276" w:lineRule="auto"/>
        <w:jc w:val="both"/>
        <w:rPr>
          <w:rFonts w:ascii="Helvetica" w:hAnsi="Helvetica"/>
          <w:sz w:val="22"/>
          <w:szCs w:val="22"/>
          <w:lang w:val="es-CR"/>
        </w:rPr>
      </w:pPr>
    </w:p>
    <w:p w:rsidR="00D43818" w:rsidRDefault="00D43818" w:rsidP="00C969F7">
      <w:pPr>
        <w:pStyle w:val="BodyText"/>
        <w:spacing w:line="276" w:lineRule="auto"/>
        <w:jc w:val="both"/>
        <w:rPr>
          <w:rFonts w:ascii="Helvetica" w:hAnsi="Helvetica"/>
          <w:sz w:val="22"/>
          <w:szCs w:val="22"/>
          <w:lang w:val="es-CR"/>
        </w:rPr>
      </w:pPr>
      <w:r>
        <w:rPr>
          <w:rFonts w:ascii="Helvetica" w:hAnsi="Helvetica"/>
          <w:noProof/>
        </w:rPr>
        <w:lastRenderedPageBreak/>
        <w:drawing>
          <wp:inline distT="0" distB="0" distL="0" distR="0">
            <wp:extent cx="5791835" cy="1861661"/>
            <wp:effectExtent l="19050" t="0" r="0"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5791835" cy="1861661"/>
                    </a:xfrm>
                    <a:prstGeom prst="rect">
                      <a:avLst/>
                    </a:prstGeom>
                    <a:noFill/>
                    <a:ln w="9525">
                      <a:noFill/>
                      <a:miter lim="800000"/>
                      <a:headEnd/>
                      <a:tailEnd/>
                    </a:ln>
                  </pic:spPr>
                </pic:pic>
              </a:graphicData>
            </a:graphic>
          </wp:inline>
        </w:drawing>
      </w:r>
    </w:p>
    <w:p w:rsidR="00D43818" w:rsidRDefault="00D43818" w:rsidP="00D43818">
      <w:pPr>
        <w:pStyle w:val="BodyText"/>
        <w:spacing w:line="276" w:lineRule="auto"/>
        <w:jc w:val="center"/>
        <w:rPr>
          <w:rFonts w:ascii="Helvetica" w:hAnsi="Helvetica"/>
          <w:sz w:val="22"/>
          <w:szCs w:val="22"/>
          <w:lang w:val="es-CR"/>
        </w:rPr>
      </w:pPr>
      <w:r w:rsidRPr="00D43818">
        <w:rPr>
          <w:rFonts w:ascii="Helvetica" w:hAnsi="Helvetica"/>
          <w:b/>
          <w:sz w:val="22"/>
          <w:szCs w:val="22"/>
          <w:lang w:val="es-CR"/>
        </w:rPr>
        <w:t xml:space="preserve">Figura </w:t>
      </w:r>
      <w:r w:rsidR="00850565">
        <w:rPr>
          <w:rFonts w:ascii="Helvetica" w:hAnsi="Helvetica"/>
          <w:b/>
          <w:sz w:val="22"/>
          <w:szCs w:val="22"/>
          <w:lang w:val="es-CR"/>
        </w:rPr>
        <w:t>4</w:t>
      </w:r>
      <w:r>
        <w:rPr>
          <w:rFonts w:ascii="Helvetica" w:hAnsi="Helvetica"/>
          <w:sz w:val="22"/>
          <w:szCs w:val="22"/>
          <w:lang w:val="es-CR"/>
        </w:rPr>
        <w:t>. Página de descargas de PostgreSQL/PostGIS.</w:t>
      </w:r>
    </w:p>
    <w:p w:rsidR="00D43818" w:rsidRDefault="00D43818" w:rsidP="00C969F7">
      <w:pPr>
        <w:pStyle w:val="BodyText"/>
        <w:spacing w:line="276" w:lineRule="auto"/>
        <w:jc w:val="both"/>
        <w:rPr>
          <w:rFonts w:ascii="Helvetica" w:hAnsi="Helvetica"/>
          <w:sz w:val="22"/>
          <w:szCs w:val="22"/>
          <w:lang w:val="es-CR"/>
        </w:rPr>
      </w:pPr>
    </w:p>
    <w:p w:rsidR="00D43818" w:rsidRDefault="00D43818" w:rsidP="00C969F7">
      <w:pPr>
        <w:pStyle w:val="BodyText"/>
        <w:spacing w:line="276" w:lineRule="auto"/>
        <w:jc w:val="both"/>
        <w:rPr>
          <w:rFonts w:ascii="Helvetica" w:hAnsi="Helvetica"/>
          <w:sz w:val="22"/>
          <w:szCs w:val="22"/>
          <w:lang w:val="es-CR"/>
        </w:rPr>
      </w:pPr>
      <w:r>
        <w:rPr>
          <w:rFonts w:ascii="Helvetica" w:hAnsi="Helvetica"/>
          <w:sz w:val="22"/>
          <w:szCs w:val="22"/>
          <w:lang w:val="es-CR"/>
        </w:rPr>
        <w:t xml:space="preserve">Cuando termine de descargarse, ejecute el instalador y elija las opciones que sugiere, presionando el botón </w:t>
      </w:r>
      <w:r w:rsidRPr="00D43818">
        <w:rPr>
          <w:rFonts w:ascii="Helvetica" w:hAnsi="Helvetica"/>
          <w:i/>
          <w:sz w:val="22"/>
          <w:szCs w:val="22"/>
          <w:lang w:val="es-CR"/>
        </w:rPr>
        <w:t>Next (Siguiente)</w:t>
      </w:r>
      <w:r>
        <w:rPr>
          <w:rFonts w:ascii="Helvetica" w:hAnsi="Helvetica"/>
          <w:sz w:val="22"/>
          <w:szCs w:val="22"/>
          <w:lang w:val="es-CR"/>
        </w:rPr>
        <w:t xml:space="preserve">. Cuando el instalador solicite una clave para el usuario postgres </w:t>
      </w:r>
      <w:r w:rsidR="00850565">
        <w:rPr>
          <w:rFonts w:ascii="Helvetica" w:hAnsi="Helvetica"/>
          <w:sz w:val="22"/>
          <w:szCs w:val="22"/>
          <w:lang w:val="es-CR"/>
        </w:rPr>
        <w:t>(figura 5</w:t>
      </w:r>
      <w:r>
        <w:rPr>
          <w:rFonts w:ascii="Helvetica" w:hAnsi="Helvetica"/>
          <w:sz w:val="22"/>
          <w:szCs w:val="22"/>
          <w:lang w:val="es-CR"/>
        </w:rPr>
        <w:t>), elija una que pueda recordar, ya que tendrá que usarla más adelante.</w:t>
      </w:r>
    </w:p>
    <w:p w:rsidR="00D43818" w:rsidRDefault="00D43818" w:rsidP="00C969F7">
      <w:pPr>
        <w:pStyle w:val="BodyText"/>
        <w:spacing w:line="276" w:lineRule="auto"/>
        <w:jc w:val="both"/>
        <w:rPr>
          <w:rFonts w:ascii="Helvetica" w:hAnsi="Helvetica"/>
          <w:sz w:val="22"/>
          <w:szCs w:val="22"/>
          <w:lang w:val="es-CR"/>
        </w:rPr>
      </w:pPr>
    </w:p>
    <w:p w:rsidR="00D43818" w:rsidRDefault="00D43818" w:rsidP="00C969F7">
      <w:pPr>
        <w:pStyle w:val="BodyText"/>
        <w:spacing w:line="276" w:lineRule="auto"/>
        <w:jc w:val="both"/>
        <w:rPr>
          <w:rFonts w:ascii="Helvetica" w:hAnsi="Helvetica"/>
          <w:sz w:val="22"/>
          <w:szCs w:val="22"/>
          <w:lang w:val="es-CR"/>
        </w:rPr>
      </w:pPr>
      <w:r>
        <w:rPr>
          <w:rFonts w:ascii="Helvetica" w:hAnsi="Helvetica"/>
          <w:noProof/>
        </w:rPr>
        <w:drawing>
          <wp:inline distT="0" distB="0" distL="0" distR="0">
            <wp:extent cx="5257800" cy="4114800"/>
            <wp:effectExtent l="19050" t="0" r="0" b="0"/>
            <wp:docPr id="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srcRect/>
                    <a:stretch>
                      <a:fillRect/>
                    </a:stretch>
                  </pic:blipFill>
                  <pic:spPr bwMode="auto">
                    <a:xfrm>
                      <a:off x="0" y="0"/>
                      <a:ext cx="5257800" cy="4114800"/>
                    </a:xfrm>
                    <a:prstGeom prst="rect">
                      <a:avLst/>
                    </a:prstGeom>
                    <a:noFill/>
                    <a:ln w="9525">
                      <a:noFill/>
                      <a:miter lim="800000"/>
                      <a:headEnd/>
                      <a:tailEnd/>
                    </a:ln>
                  </pic:spPr>
                </pic:pic>
              </a:graphicData>
            </a:graphic>
          </wp:inline>
        </w:drawing>
      </w:r>
    </w:p>
    <w:p w:rsidR="00845198" w:rsidRDefault="00D43818">
      <w:pPr>
        <w:pStyle w:val="BodyText"/>
        <w:spacing w:line="276" w:lineRule="auto"/>
        <w:jc w:val="both"/>
        <w:rPr>
          <w:rFonts w:ascii="Helvetica" w:hAnsi="Helvetica"/>
          <w:sz w:val="22"/>
          <w:szCs w:val="22"/>
          <w:lang w:val="es-CR"/>
        </w:rPr>
        <w:pPrChange w:id="51" w:author="Carmen Roldán Chacón" w:date="2019-11-26T10:12:00Z">
          <w:pPr>
            <w:pStyle w:val="BodyText"/>
            <w:spacing w:line="276" w:lineRule="auto"/>
            <w:jc w:val="center"/>
          </w:pPr>
        </w:pPrChange>
      </w:pPr>
      <w:r w:rsidRPr="00D43818">
        <w:rPr>
          <w:rFonts w:ascii="Helvetica" w:hAnsi="Helvetica"/>
          <w:b/>
          <w:sz w:val="22"/>
          <w:szCs w:val="22"/>
          <w:lang w:val="es-CR"/>
        </w:rPr>
        <w:t xml:space="preserve">Figura </w:t>
      </w:r>
      <w:r w:rsidR="00850565">
        <w:rPr>
          <w:rFonts w:ascii="Helvetica" w:hAnsi="Helvetica"/>
          <w:b/>
          <w:sz w:val="22"/>
          <w:szCs w:val="22"/>
          <w:lang w:val="es-CR"/>
        </w:rPr>
        <w:t>5</w:t>
      </w:r>
      <w:r>
        <w:rPr>
          <w:rFonts w:ascii="Helvetica" w:hAnsi="Helvetica"/>
          <w:sz w:val="22"/>
          <w:szCs w:val="22"/>
          <w:lang w:val="es-CR"/>
        </w:rPr>
        <w:t>. Solicitud de clave del usuario postgres.</w:t>
      </w:r>
    </w:p>
    <w:p w:rsidR="00D43818" w:rsidRDefault="00D43818" w:rsidP="00D43818">
      <w:pPr>
        <w:pStyle w:val="BodyText"/>
        <w:spacing w:line="276" w:lineRule="auto"/>
        <w:jc w:val="center"/>
        <w:rPr>
          <w:rFonts w:ascii="Helvetica" w:hAnsi="Helvetica"/>
          <w:sz w:val="22"/>
          <w:szCs w:val="22"/>
          <w:lang w:val="es-CR"/>
        </w:rPr>
      </w:pPr>
    </w:p>
    <w:p w:rsidR="00D43818" w:rsidRDefault="00D43818" w:rsidP="00D43818">
      <w:pPr>
        <w:pStyle w:val="BodyText"/>
        <w:spacing w:line="276" w:lineRule="auto"/>
        <w:jc w:val="both"/>
        <w:rPr>
          <w:rFonts w:ascii="Helvetica" w:hAnsi="Helvetica"/>
          <w:sz w:val="22"/>
          <w:szCs w:val="22"/>
          <w:lang w:val="es-CR"/>
        </w:rPr>
      </w:pPr>
      <w:r>
        <w:rPr>
          <w:rFonts w:ascii="Helvetica" w:hAnsi="Helvetica"/>
          <w:sz w:val="22"/>
          <w:szCs w:val="22"/>
          <w:lang w:val="es-CR"/>
        </w:rPr>
        <w:t>El número de puerto que se solicita seguidamente a la clave</w:t>
      </w:r>
      <w:r w:rsidR="00850565">
        <w:rPr>
          <w:rFonts w:ascii="Helvetica" w:hAnsi="Helvetica"/>
          <w:sz w:val="22"/>
          <w:szCs w:val="22"/>
          <w:lang w:val="es-CR"/>
        </w:rPr>
        <w:t xml:space="preserve"> del usuario postgres (figura 6</w:t>
      </w:r>
      <w:r>
        <w:rPr>
          <w:rFonts w:ascii="Helvetica" w:hAnsi="Helvetica"/>
          <w:sz w:val="22"/>
          <w:szCs w:val="22"/>
          <w:lang w:val="es-CR"/>
        </w:rPr>
        <w:t xml:space="preserve">), </w:t>
      </w:r>
      <w:r>
        <w:rPr>
          <w:rFonts w:ascii="Helvetica" w:hAnsi="Helvetica"/>
          <w:sz w:val="22"/>
          <w:szCs w:val="22"/>
          <w:lang w:val="es-CR"/>
        </w:rPr>
        <w:lastRenderedPageBreak/>
        <w:t>es un canal a través del cual PostgreSQL se comunica con otros programas, como servidores web o el mismo QGIS. Se recomienda usar el valor 5432, que es el que se usa por defecto. Si está ocupado por otro programa (ej. otra instalación de PostgreSQL), debe elegirse otro número (ej. 5433).</w:t>
      </w:r>
    </w:p>
    <w:p w:rsidR="00D43818" w:rsidRDefault="00D43818" w:rsidP="00D43818">
      <w:pPr>
        <w:pStyle w:val="BodyText"/>
        <w:spacing w:line="276" w:lineRule="auto"/>
        <w:jc w:val="both"/>
        <w:rPr>
          <w:rFonts w:ascii="Helvetica" w:hAnsi="Helvetica"/>
          <w:sz w:val="22"/>
          <w:szCs w:val="22"/>
          <w:lang w:val="es-CR"/>
        </w:rPr>
      </w:pPr>
    </w:p>
    <w:p w:rsidR="00845198" w:rsidRDefault="00D43818">
      <w:pPr>
        <w:pStyle w:val="BodyText"/>
        <w:spacing w:line="276" w:lineRule="auto"/>
        <w:jc w:val="center"/>
        <w:rPr>
          <w:rFonts w:ascii="Helvetica" w:hAnsi="Helvetica"/>
          <w:sz w:val="22"/>
          <w:szCs w:val="22"/>
          <w:lang w:val="es-CR"/>
        </w:rPr>
        <w:pPrChange w:id="52" w:author="Carmen Roldán Chacón" w:date="2019-11-26T10:13:00Z">
          <w:pPr>
            <w:pStyle w:val="BodyText"/>
            <w:spacing w:line="276" w:lineRule="auto"/>
            <w:jc w:val="both"/>
          </w:pPr>
        </w:pPrChange>
      </w:pPr>
      <w:r>
        <w:rPr>
          <w:rFonts w:ascii="Helvetica" w:hAnsi="Helvetica"/>
          <w:noProof/>
        </w:rPr>
        <w:drawing>
          <wp:inline distT="0" distB="0" distL="0" distR="0">
            <wp:extent cx="3885565" cy="2705100"/>
            <wp:effectExtent l="0" t="0" r="0" b="0"/>
            <wp:docPr id="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srcRect/>
                    <a:stretch>
                      <a:fillRect/>
                    </a:stretch>
                  </pic:blipFill>
                  <pic:spPr bwMode="auto">
                    <a:xfrm>
                      <a:off x="0" y="0"/>
                      <a:ext cx="3885565" cy="2705100"/>
                    </a:xfrm>
                    <a:prstGeom prst="rect">
                      <a:avLst/>
                    </a:prstGeom>
                    <a:noFill/>
                    <a:ln w="9525">
                      <a:noFill/>
                      <a:miter lim="800000"/>
                      <a:headEnd/>
                      <a:tailEnd/>
                    </a:ln>
                  </pic:spPr>
                </pic:pic>
              </a:graphicData>
            </a:graphic>
          </wp:inline>
        </w:drawing>
      </w:r>
    </w:p>
    <w:p w:rsidR="00952028" w:rsidRDefault="00952028" w:rsidP="00FB30E7">
      <w:pPr>
        <w:pStyle w:val="BodyText"/>
        <w:spacing w:line="276" w:lineRule="auto"/>
        <w:jc w:val="center"/>
        <w:rPr>
          <w:rFonts w:ascii="Helvetica" w:hAnsi="Helvetica"/>
          <w:sz w:val="22"/>
          <w:szCs w:val="22"/>
          <w:lang w:val="es-CR"/>
        </w:rPr>
      </w:pPr>
      <w:r w:rsidRPr="00D43818">
        <w:rPr>
          <w:rFonts w:ascii="Helvetica" w:hAnsi="Helvetica"/>
          <w:b/>
          <w:sz w:val="22"/>
          <w:szCs w:val="22"/>
          <w:lang w:val="es-CR"/>
        </w:rPr>
        <w:t xml:space="preserve">Figura </w:t>
      </w:r>
      <w:r>
        <w:rPr>
          <w:rFonts w:ascii="Helvetica" w:hAnsi="Helvetica"/>
          <w:b/>
          <w:sz w:val="22"/>
          <w:szCs w:val="22"/>
          <w:lang w:val="es-CR"/>
        </w:rPr>
        <w:t>6</w:t>
      </w:r>
      <w:r>
        <w:rPr>
          <w:rFonts w:ascii="Helvetica" w:hAnsi="Helvetica"/>
          <w:sz w:val="22"/>
          <w:szCs w:val="22"/>
          <w:lang w:val="es-CR"/>
        </w:rPr>
        <w:t>. Solicitud de número de puerto.</w:t>
      </w:r>
    </w:p>
    <w:p w:rsidR="00D43818" w:rsidRDefault="00D43818" w:rsidP="00D43818">
      <w:pPr>
        <w:pStyle w:val="BodyText"/>
        <w:spacing w:line="276" w:lineRule="auto"/>
        <w:jc w:val="both"/>
        <w:rPr>
          <w:rFonts w:ascii="Helvetica" w:hAnsi="Helvetica"/>
          <w:sz w:val="22"/>
          <w:szCs w:val="22"/>
          <w:lang w:val="es-CR"/>
        </w:rPr>
      </w:pPr>
    </w:p>
    <w:p w:rsidR="00952028" w:rsidDel="00FB30E7" w:rsidRDefault="00952028" w:rsidP="00D43818">
      <w:pPr>
        <w:pStyle w:val="BodyText"/>
        <w:spacing w:line="276" w:lineRule="auto"/>
        <w:jc w:val="both"/>
        <w:rPr>
          <w:del w:id="53" w:author="Carmen Roldán Chacón" w:date="2019-11-26T10:18:00Z"/>
          <w:rFonts w:ascii="Helvetica" w:hAnsi="Helvetica"/>
          <w:sz w:val="22"/>
          <w:szCs w:val="22"/>
          <w:lang w:val="es-CR"/>
        </w:rPr>
      </w:pPr>
    </w:p>
    <w:p w:rsidR="00D43818" w:rsidRDefault="00D43818" w:rsidP="00D43818">
      <w:pPr>
        <w:pStyle w:val="BodyText"/>
        <w:spacing w:line="276" w:lineRule="auto"/>
        <w:jc w:val="both"/>
        <w:rPr>
          <w:rFonts w:ascii="Helvetica" w:hAnsi="Helvetica"/>
          <w:sz w:val="22"/>
          <w:szCs w:val="22"/>
          <w:lang w:val="es-CR"/>
        </w:rPr>
      </w:pPr>
      <w:r>
        <w:rPr>
          <w:rFonts w:ascii="Helvetica" w:hAnsi="Helvetica"/>
          <w:sz w:val="22"/>
          <w:szCs w:val="22"/>
          <w:lang w:val="es-CR"/>
        </w:rPr>
        <w:t xml:space="preserve">Presione el botón </w:t>
      </w:r>
      <w:r w:rsidRPr="00D43818">
        <w:rPr>
          <w:rFonts w:ascii="Helvetica" w:hAnsi="Helvetica"/>
          <w:i/>
          <w:sz w:val="22"/>
          <w:szCs w:val="22"/>
          <w:lang w:val="es-CR"/>
        </w:rPr>
        <w:t>Next (Siguiente)</w:t>
      </w:r>
      <w:r>
        <w:rPr>
          <w:rFonts w:ascii="Helvetica" w:hAnsi="Helvetica"/>
          <w:sz w:val="22"/>
          <w:szCs w:val="22"/>
          <w:lang w:val="es-CR"/>
        </w:rPr>
        <w:t xml:space="preserve"> hasta llegar a la ventan</w:t>
      </w:r>
      <w:r w:rsidR="00952028">
        <w:rPr>
          <w:rFonts w:ascii="Helvetica" w:hAnsi="Helvetica"/>
          <w:sz w:val="22"/>
          <w:szCs w:val="22"/>
          <w:lang w:val="es-CR"/>
        </w:rPr>
        <w:t>a que se muestra en la figura 7</w:t>
      </w:r>
      <w:r>
        <w:rPr>
          <w:rFonts w:ascii="Helvetica" w:hAnsi="Helvetica"/>
          <w:sz w:val="22"/>
          <w:szCs w:val="22"/>
          <w:lang w:val="es-CR"/>
        </w:rPr>
        <w:t xml:space="preserve">. Asegúrese que la opción para iniciar el Stack Builder, un programa que descarga e instala herramientas adicionales, esté seleccionada y presione el botón </w:t>
      </w:r>
      <w:r w:rsidRPr="00D43818">
        <w:rPr>
          <w:rFonts w:ascii="Helvetica" w:hAnsi="Helvetica"/>
          <w:i/>
          <w:sz w:val="22"/>
          <w:szCs w:val="22"/>
          <w:lang w:val="es-CR"/>
        </w:rPr>
        <w:t>Finish</w:t>
      </w:r>
      <w:r>
        <w:rPr>
          <w:rFonts w:ascii="Helvetica" w:hAnsi="Helvetica"/>
          <w:sz w:val="22"/>
          <w:szCs w:val="22"/>
          <w:lang w:val="es-CR"/>
        </w:rPr>
        <w:t>.</w:t>
      </w:r>
    </w:p>
    <w:p w:rsidR="00D43818" w:rsidRDefault="00D43818" w:rsidP="00D43818">
      <w:pPr>
        <w:pStyle w:val="BodyText"/>
        <w:spacing w:line="276" w:lineRule="auto"/>
        <w:jc w:val="both"/>
        <w:rPr>
          <w:rFonts w:ascii="Helvetica" w:hAnsi="Helvetica"/>
          <w:sz w:val="22"/>
          <w:szCs w:val="22"/>
          <w:lang w:val="es-CR"/>
        </w:rPr>
      </w:pPr>
    </w:p>
    <w:p w:rsidR="00845198" w:rsidRDefault="00D43818">
      <w:pPr>
        <w:pStyle w:val="BodyText"/>
        <w:spacing w:line="276" w:lineRule="auto"/>
        <w:jc w:val="center"/>
        <w:rPr>
          <w:rFonts w:ascii="Helvetica" w:hAnsi="Helvetica"/>
          <w:sz w:val="22"/>
          <w:szCs w:val="22"/>
          <w:lang w:val="es-CR"/>
        </w:rPr>
        <w:pPrChange w:id="54" w:author="Carmen Roldán Chacón" w:date="2019-11-26T10:13:00Z">
          <w:pPr>
            <w:pStyle w:val="BodyText"/>
            <w:spacing w:line="276" w:lineRule="auto"/>
            <w:jc w:val="both"/>
          </w:pPr>
        </w:pPrChange>
      </w:pPr>
      <w:r>
        <w:rPr>
          <w:rFonts w:ascii="Helvetica" w:hAnsi="Helvetica"/>
          <w:noProof/>
        </w:rPr>
        <w:lastRenderedPageBreak/>
        <w:drawing>
          <wp:inline distT="0" distB="0" distL="0" distR="0">
            <wp:extent cx="3866832" cy="3026217"/>
            <wp:effectExtent l="0" t="0" r="0" b="0"/>
            <wp:docPr id="2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srcRect/>
                    <a:stretch>
                      <a:fillRect/>
                    </a:stretch>
                  </pic:blipFill>
                  <pic:spPr bwMode="auto">
                    <a:xfrm>
                      <a:off x="0" y="0"/>
                      <a:ext cx="3881530" cy="3037720"/>
                    </a:xfrm>
                    <a:prstGeom prst="rect">
                      <a:avLst/>
                    </a:prstGeom>
                    <a:noFill/>
                    <a:ln w="9525">
                      <a:noFill/>
                      <a:miter lim="800000"/>
                      <a:headEnd/>
                      <a:tailEnd/>
                    </a:ln>
                  </pic:spPr>
                </pic:pic>
              </a:graphicData>
            </a:graphic>
          </wp:inline>
        </w:drawing>
      </w:r>
    </w:p>
    <w:p w:rsidR="00D43818" w:rsidRDefault="00D43818" w:rsidP="00FB30E7">
      <w:pPr>
        <w:pStyle w:val="BodyText"/>
        <w:spacing w:line="276" w:lineRule="auto"/>
        <w:jc w:val="center"/>
        <w:rPr>
          <w:rFonts w:ascii="Helvetica" w:hAnsi="Helvetica"/>
          <w:sz w:val="22"/>
          <w:szCs w:val="22"/>
          <w:lang w:val="es-CR"/>
        </w:rPr>
      </w:pPr>
      <w:r w:rsidRPr="00D43818">
        <w:rPr>
          <w:rFonts w:ascii="Helvetica" w:hAnsi="Helvetica"/>
          <w:b/>
          <w:sz w:val="22"/>
          <w:szCs w:val="22"/>
          <w:lang w:val="es-CR"/>
        </w:rPr>
        <w:t xml:space="preserve">Figura </w:t>
      </w:r>
      <w:r w:rsidR="00952028">
        <w:rPr>
          <w:rFonts w:ascii="Helvetica" w:hAnsi="Helvetica"/>
          <w:b/>
          <w:sz w:val="22"/>
          <w:szCs w:val="22"/>
          <w:lang w:val="es-CR"/>
        </w:rPr>
        <w:t>7</w:t>
      </w:r>
      <w:r>
        <w:rPr>
          <w:rFonts w:ascii="Helvetica" w:hAnsi="Helvetica"/>
          <w:sz w:val="22"/>
          <w:szCs w:val="22"/>
          <w:lang w:val="es-CR"/>
        </w:rPr>
        <w:t>. Ventana de inicio de StackBuilder.</w:t>
      </w:r>
    </w:p>
    <w:p w:rsidR="00D43818" w:rsidRDefault="00D43818" w:rsidP="00D43818">
      <w:pPr>
        <w:pStyle w:val="BodyText"/>
        <w:spacing w:line="276" w:lineRule="auto"/>
        <w:jc w:val="center"/>
        <w:rPr>
          <w:rFonts w:ascii="Helvetica" w:hAnsi="Helvetica"/>
          <w:sz w:val="22"/>
          <w:szCs w:val="22"/>
          <w:lang w:val="es-CR"/>
        </w:rPr>
      </w:pPr>
    </w:p>
    <w:p w:rsidR="00D43818" w:rsidRDefault="00D43818" w:rsidP="00D43818">
      <w:pPr>
        <w:pStyle w:val="BodyText"/>
        <w:spacing w:line="276" w:lineRule="auto"/>
        <w:jc w:val="both"/>
        <w:rPr>
          <w:rFonts w:ascii="Helvetica" w:hAnsi="Helvetica"/>
          <w:sz w:val="22"/>
          <w:szCs w:val="22"/>
          <w:lang w:val="es-CR"/>
        </w:rPr>
      </w:pPr>
      <w:r>
        <w:rPr>
          <w:rFonts w:ascii="Helvetica" w:hAnsi="Helvetica"/>
          <w:sz w:val="22"/>
          <w:szCs w:val="22"/>
          <w:lang w:val="es-CR"/>
        </w:rPr>
        <w:t>En la ventana de bienvenida al Stack Builder, elija la instalación de PostgreSQL que acaba de instalar, como se muestra en la</w:t>
      </w:r>
      <w:r w:rsidR="00952028">
        <w:rPr>
          <w:rFonts w:ascii="Helvetica" w:hAnsi="Helvetica"/>
          <w:sz w:val="22"/>
          <w:szCs w:val="22"/>
          <w:lang w:val="es-CR"/>
        </w:rPr>
        <w:t xml:space="preserve"> figura 8</w:t>
      </w:r>
      <w:r>
        <w:rPr>
          <w:rFonts w:ascii="Helvetica" w:hAnsi="Helvetica"/>
          <w:sz w:val="22"/>
          <w:szCs w:val="22"/>
          <w:lang w:val="es-CR"/>
        </w:rPr>
        <w:t>.</w:t>
      </w:r>
    </w:p>
    <w:p w:rsidR="00D43818" w:rsidRDefault="00D43818" w:rsidP="00D43818">
      <w:pPr>
        <w:pStyle w:val="BodyText"/>
        <w:spacing w:line="276" w:lineRule="auto"/>
        <w:jc w:val="both"/>
        <w:rPr>
          <w:rFonts w:ascii="Helvetica" w:hAnsi="Helvetica"/>
          <w:sz w:val="22"/>
          <w:szCs w:val="22"/>
          <w:lang w:val="es-CR"/>
        </w:rPr>
      </w:pPr>
    </w:p>
    <w:p w:rsidR="00D43818" w:rsidRDefault="00D43818" w:rsidP="00D43818">
      <w:pPr>
        <w:pStyle w:val="BodyText"/>
        <w:spacing w:line="276" w:lineRule="auto"/>
        <w:jc w:val="both"/>
        <w:rPr>
          <w:rFonts w:ascii="Helvetica" w:hAnsi="Helvetica"/>
          <w:sz w:val="22"/>
          <w:szCs w:val="22"/>
          <w:lang w:val="es-CR"/>
        </w:rPr>
      </w:pPr>
      <w:r>
        <w:rPr>
          <w:rFonts w:ascii="Helvetica" w:hAnsi="Helvetica"/>
          <w:noProof/>
        </w:rPr>
        <w:lastRenderedPageBreak/>
        <w:drawing>
          <wp:inline distT="0" distB="0" distL="0" distR="0">
            <wp:extent cx="5791835" cy="3972807"/>
            <wp:effectExtent l="19050" t="0" r="0" b="0"/>
            <wp:docPr id="22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srcRect/>
                    <a:stretch>
                      <a:fillRect/>
                    </a:stretch>
                  </pic:blipFill>
                  <pic:spPr bwMode="auto">
                    <a:xfrm>
                      <a:off x="0" y="0"/>
                      <a:ext cx="5791835" cy="3972807"/>
                    </a:xfrm>
                    <a:prstGeom prst="rect">
                      <a:avLst/>
                    </a:prstGeom>
                    <a:noFill/>
                    <a:ln w="9525">
                      <a:noFill/>
                      <a:miter lim="800000"/>
                      <a:headEnd/>
                      <a:tailEnd/>
                    </a:ln>
                  </pic:spPr>
                </pic:pic>
              </a:graphicData>
            </a:graphic>
          </wp:inline>
        </w:drawing>
      </w:r>
    </w:p>
    <w:p w:rsidR="00D43818" w:rsidRDefault="00D43818" w:rsidP="00D43818">
      <w:pPr>
        <w:pStyle w:val="BodyText"/>
        <w:spacing w:line="276" w:lineRule="auto"/>
        <w:jc w:val="center"/>
        <w:rPr>
          <w:rFonts w:ascii="Helvetica" w:hAnsi="Helvetica"/>
          <w:sz w:val="22"/>
          <w:szCs w:val="22"/>
          <w:lang w:val="es-CR"/>
        </w:rPr>
      </w:pPr>
      <w:r w:rsidRPr="00D43818">
        <w:rPr>
          <w:rFonts w:ascii="Helvetica" w:hAnsi="Helvetica"/>
          <w:b/>
          <w:sz w:val="22"/>
          <w:szCs w:val="22"/>
          <w:lang w:val="es-CR"/>
        </w:rPr>
        <w:t xml:space="preserve">Figura </w:t>
      </w:r>
      <w:r w:rsidR="00952028">
        <w:rPr>
          <w:rFonts w:ascii="Helvetica" w:hAnsi="Helvetica"/>
          <w:b/>
          <w:sz w:val="22"/>
          <w:szCs w:val="22"/>
          <w:lang w:val="es-CR"/>
        </w:rPr>
        <w:t>8</w:t>
      </w:r>
      <w:r>
        <w:rPr>
          <w:rFonts w:ascii="Helvetica" w:hAnsi="Helvetica"/>
          <w:sz w:val="22"/>
          <w:szCs w:val="22"/>
          <w:lang w:val="es-CR"/>
        </w:rPr>
        <w:t>. Ventana de bienvenida de Stack Builder.</w:t>
      </w:r>
    </w:p>
    <w:p w:rsidR="00D43818" w:rsidRDefault="00D43818" w:rsidP="00C969F7">
      <w:pPr>
        <w:pStyle w:val="BodyText"/>
        <w:spacing w:line="276" w:lineRule="auto"/>
        <w:jc w:val="both"/>
        <w:rPr>
          <w:rFonts w:ascii="Helvetica" w:hAnsi="Helvetica"/>
          <w:sz w:val="22"/>
          <w:szCs w:val="22"/>
          <w:lang w:val="es-CR"/>
        </w:rPr>
      </w:pPr>
    </w:p>
    <w:p w:rsidR="00D43818" w:rsidRDefault="00D43818" w:rsidP="00C969F7">
      <w:pPr>
        <w:pStyle w:val="BodyText"/>
        <w:spacing w:line="276" w:lineRule="auto"/>
        <w:jc w:val="both"/>
        <w:rPr>
          <w:rFonts w:ascii="Helvetica" w:hAnsi="Helvetica"/>
          <w:sz w:val="22"/>
          <w:szCs w:val="22"/>
          <w:lang w:val="es-CR"/>
        </w:rPr>
      </w:pPr>
      <w:r>
        <w:rPr>
          <w:rFonts w:ascii="Helvetica" w:hAnsi="Helvetica"/>
          <w:sz w:val="22"/>
          <w:szCs w:val="22"/>
          <w:lang w:val="es-CR"/>
        </w:rPr>
        <w:t xml:space="preserve">Cuando se presente la lista de selección de aplicaciones a instalar, en el grupo de </w:t>
      </w:r>
      <w:r w:rsidRPr="00D43818">
        <w:rPr>
          <w:rFonts w:ascii="Helvetica" w:hAnsi="Helvetica"/>
          <w:i/>
          <w:sz w:val="22"/>
          <w:szCs w:val="22"/>
          <w:lang w:val="es-CR"/>
        </w:rPr>
        <w:t>Spatial Extensions</w:t>
      </w:r>
      <w:r>
        <w:rPr>
          <w:rFonts w:ascii="Helvetica" w:hAnsi="Helvetica"/>
          <w:sz w:val="22"/>
          <w:szCs w:val="22"/>
          <w:lang w:val="es-CR"/>
        </w:rPr>
        <w:t xml:space="preserve">, elija la correspondiente a </w:t>
      </w:r>
      <w:r w:rsidRPr="00D43818">
        <w:rPr>
          <w:rFonts w:ascii="Helvetica" w:hAnsi="Helvetica"/>
          <w:i/>
          <w:sz w:val="22"/>
          <w:szCs w:val="22"/>
          <w:lang w:val="es-CR"/>
        </w:rPr>
        <w:t>PostGIS 2.5</w:t>
      </w:r>
      <w:r>
        <w:rPr>
          <w:rFonts w:ascii="Helvetica" w:hAnsi="Helvetica"/>
          <w:sz w:val="22"/>
          <w:szCs w:val="22"/>
          <w:lang w:val="es-CR"/>
        </w:rPr>
        <w:t>,</w:t>
      </w:r>
      <w:r w:rsidR="00952028">
        <w:rPr>
          <w:rFonts w:ascii="Helvetica" w:hAnsi="Helvetica"/>
          <w:sz w:val="22"/>
          <w:szCs w:val="22"/>
          <w:lang w:val="es-CR"/>
        </w:rPr>
        <w:t xml:space="preserve"> como se muestra en la figura 9</w:t>
      </w:r>
      <w:r>
        <w:rPr>
          <w:rFonts w:ascii="Helvetica" w:hAnsi="Helvetica"/>
          <w:sz w:val="22"/>
          <w:szCs w:val="22"/>
          <w:lang w:val="es-CR"/>
        </w:rPr>
        <w:t>.</w:t>
      </w:r>
    </w:p>
    <w:p w:rsidR="000F6E9A" w:rsidRDefault="000F6E9A" w:rsidP="00C969F7">
      <w:pPr>
        <w:pStyle w:val="BodyText"/>
        <w:spacing w:line="276" w:lineRule="auto"/>
        <w:jc w:val="both"/>
        <w:rPr>
          <w:rFonts w:ascii="Helvetica" w:hAnsi="Helvetica"/>
          <w:sz w:val="22"/>
          <w:szCs w:val="22"/>
          <w:lang w:val="es-CR"/>
        </w:rPr>
      </w:pPr>
    </w:p>
    <w:p w:rsidR="00D43818" w:rsidRDefault="00D43818" w:rsidP="00C969F7">
      <w:pPr>
        <w:pStyle w:val="BodyText"/>
        <w:spacing w:line="276" w:lineRule="auto"/>
        <w:jc w:val="both"/>
        <w:rPr>
          <w:rFonts w:ascii="Helvetica" w:hAnsi="Helvetica"/>
          <w:sz w:val="22"/>
          <w:szCs w:val="22"/>
          <w:lang w:val="es-CR"/>
        </w:rPr>
      </w:pPr>
      <w:r>
        <w:rPr>
          <w:rFonts w:ascii="Helvetica" w:hAnsi="Helvetica"/>
          <w:noProof/>
        </w:rPr>
        <w:lastRenderedPageBreak/>
        <w:drawing>
          <wp:inline distT="0" distB="0" distL="0" distR="0">
            <wp:extent cx="5791835" cy="3972807"/>
            <wp:effectExtent l="19050" t="0" r="0" b="0"/>
            <wp:docPr id="2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srcRect/>
                    <a:stretch>
                      <a:fillRect/>
                    </a:stretch>
                  </pic:blipFill>
                  <pic:spPr bwMode="auto">
                    <a:xfrm>
                      <a:off x="0" y="0"/>
                      <a:ext cx="5791835" cy="3972807"/>
                    </a:xfrm>
                    <a:prstGeom prst="rect">
                      <a:avLst/>
                    </a:prstGeom>
                    <a:noFill/>
                    <a:ln w="9525">
                      <a:noFill/>
                      <a:miter lim="800000"/>
                      <a:headEnd/>
                      <a:tailEnd/>
                    </a:ln>
                  </pic:spPr>
                </pic:pic>
              </a:graphicData>
            </a:graphic>
          </wp:inline>
        </w:drawing>
      </w:r>
    </w:p>
    <w:p w:rsidR="00845198" w:rsidRDefault="00D43818">
      <w:pPr>
        <w:pStyle w:val="BodyText"/>
        <w:spacing w:line="276" w:lineRule="auto"/>
        <w:jc w:val="both"/>
        <w:rPr>
          <w:rFonts w:ascii="Helvetica" w:hAnsi="Helvetica"/>
          <w:sz w:val="22"/>
          <w:szCs w:val="22"/>
          <w:lang w:val="es-CR"/>
        </w:rPr>
        <w:pPrChange w:id="55" w:author="Carmen Roldán Chacón" w:date="2019-11-26T10:13:00Z">
          <w:pPr>
            <w:pStyle w:val="BodyText"/>
            <w:spacing w:line="276" w:lineRule="auto"/>
            <w:jc w:val="center"/>
          </w:pPr>
        </w:pPrChange>
      </w:pPr>
      <w:r w:rsidRPr="00D43818">
        <w:rPr>
          <w:rFonts w:ascii="Helvetica" w:hAnsi="Helvetica"/>
          <w:b/>
          <w:sz w:val="22"/>
          <w:szCs w:val="22"/>
          <w:lang w:val="es-CR"/>
        </w:rPr>
        <w:t xml:space="preserve">Figura </w:t>
      </w:r>
      <w:r w:rsidR="00952028">
        <w:rPr>
          <w:rFonts w:ascii="Helvetica" w:hAnsi="Helvetica"/>
          <w:b/>
          <w:sz w:val="22"/>
          <w:szCs w:val="22"/>
          <w:lang w:val="es-CR"/>
        </w:rPr>
        <w:t>9</w:t>
      </w:r>
      <w:r>
        <w:rPr>
          <w:rFonts w:ascii="Helvetica" w:hAnsi="Helvetica"/>
          <w:sz w:val="22"/>
          <w:szCs w:val="22"/>
          <w:lang w:val="es-CR"/>
        </w:rPr>
        <w:t>. Ventana de selección de PostGIS para su instalación mediante Stack Builder.</w:t>
      </w:r>
    </w:p>
    <w:p w:rsidR="00D43818" w:rsidRDefault="00D43818" w:rsidP="00C969F7">
      <w:pPr>
        <w:pStyle w:val="BodyText"/>
        <w:spacing w:line="276" w:lineRule="auto"/>
        <w:jc w:val="both"/>
        <w:rPr>
          <w:rFonts w:ascii="Helvetica" w:hAnsi="Helvetica"/>
          <w:sz w:val="22"/>
          <w:szCs w:val="22"/>
          <w:lang w:val="es-CR"/>
        </w:rPr>
      </w:pPr>
    </w:p>
    <w:p w:rsidR="00FB30E7" w:rsidRDefault="00FB30E7" w:rsidP="00D43818">
      <w:pPr>
        <w:pStyle w:val="BodyText"/>
        <w:spacing w:line="276" w:lineRule="auto"/>
        <w:jc w:val="both"/>
        <w:rPr>
          <w:ins w:id="56" w:author="Carmen Roldán Chacón" w:date="2019-11-26T10:13:00Z"/>
          <w:rFonts w:ascii="Helvetica" w:hAnsi="Helvetica"/>
          <w:sz w:val="22"/>
          <w:szCs w:val="22"/>
          <w:lang w:val="es-CR"/>
        </w:rPr>
      </w:pPr>
    </w:p>
    <w:p w:rsidR="00D43818" w:rsidRDefault="00D43818" w:rsidP="00D43818">
      <w:pPr>
        <w:pStyle w:val="BodyText"/>
        <w:spacing w:line="276" w:lineRule="auto"/>
        <w:jc w:val="both"/>
        <w:rPr>
          <w:rFonts w:ascii="Helvetica" w:hAnsi="Helvetica"/>
          <w:sz w:val="22"/>
          <w:szCs w:val="22"/>
          <w:lang w:val="es-CR"/>
        </w:rPr>
      </w:pPr>
      <w:r>
        <w:rPr>
          <w:rFonts w:ascii="Helvetica" w:hAnsi="Helvetica"/>
          <w:sz w:val="22"/>
          <w:szCs w:val="22"/>
          <w:lang w:val="es-CR"/>
        </w:rPr>
        <w:t xml:space="preserve">Presione </w:t>
      </w:r>
      <w:r w:rsidR="000270FE">
        <w:rPr>
          <w:rFonts w:ascii="Helvetica" w:hAnsi="Helvetica"/>
          <w:i/>
          <w:sz w:val="22"/>
          <w:szCs w:val="22"/>
          <w:lang w:val="es-CR"/>
        </w:rPr>
        <w:t>Next</w:t>
      </w:r>
      <w:r w:rsidRPr="00D43818">
        <w:rPr>
          <w:rFonts w:ascii="Helvetica" w:hAnsi="Helvetica"/>
          <w:i/>
          <w:sz w:val="22"/>
          <w:szCs w:val="22"/>
          <w:lang w:val="es-CR"/>
        </w:rPr>
        <w:t xml:space="preserve"> (</w:t>
      </w:r>
      <w:r w:rsidR="000270FE" w:rsidRPr="00D43818">
        <w:rPr>
          <w:rFonts w:ascii="Helvetica" w:hAnsi="Helvetica"/>
          <w:i/>
          <w:sz w:val="22"/>
          <w:szCs w:val="22"/>
          <w:lang w:val="es-CR"/>
        </w:rPr>
        <w:t>Siguiente</w:t>
      </w:r>
      <w:r w:rsidRPr="00D43818">
        <w:rPr>
          <w:rFonts w:ascii="Helvetica" w:hAnsi="Helvetica"/>
          <w:i/>
          <w:sz w:val="22"/>
          <w:szCs w:val="22"/>
          <w:lang w:val="es-CR"/>
        </w:rPr>
        <w:t>)</w:t>
      </w:r>
      <w:r>
        <w:rPr>
          <w:rFonts w:ascii="Helvetica" w:hAnsi="Helvetica"/>
          <w:sz w:val="22"/>
          <w:szCs w:val="22"/>
          <w:lang w:val="es-CR"/>
        </w:rPr>
        <w:t xml:space="preserve"> en la siguiente ventana para ratificar la selección de las aplicaciones que se instalarán. En las ventanas siguientes, siga presionando </w:t>
      </w:r>
      <w:r w:rsidRPr="00D43818">
        <w:rPr>
          <w:rFonts w:ascii="Helvetica" w:hAnsi="Helvetica"/>
          <w:i/>
          <w:sz w:val="22"/>
          <w:szCs w:val="22"/>
          <w:lang w:val="es-CR"/>
        </w:rPr>
        <w:t>Siguiente (Next)</w:t>
      </w:r>
      <w:r>
        <w:rPr>
          <w:rFonts w:ascii="Helvetica" w:hAnsi="Helvetica"/>
          <w:sz w:val="22"/>
          <w:szCs w:val="22"/>
          <w:lang w:val="es-CR"/>
        </w:rPr>
        <w:t xml:space="preserve"> y aceptando las opciones sugeridas, hasta finalizar la instalación. Entonces, se habrá creado en el menú de Windows un grupo llamado </w:t>
      </w:r>
      <w:r w:rsidRPr="00D43818">
        <w:rPr>
          <w:rFonts w:ascii="Helvetica" w:hAnsi="Helvetica"/>
          <w:i/>
          <w:sz w:val="22"/>
          <w:szCs w:val="22"/>
          <w:lang w:val="es-CR"/>
        </w:rPr>
        <w:t>PostgreSQL 11</w:t>
      </w:r>
      <w:r>
        <w:rPr>
          <w:rFonts w:ascii="Helvetica" w:hAnsi="Helvetica"/>
          <w:sz w:val="22"/>
          <w:szCs w:val="22"/>
          <w:lang w:val="es-CR"/>
        </w:rPr>
        <w:t>.</w:t>
      </w:r>
    </w:p>
    <w:p w:rsidR="00B15D23" w:rsidDel="00FB30E7" w:rsidRDefault="00B15D23" w:rsidP="00D43818">
      <w:pPr>
        <w:pStyle w:val="BodyText"/>
        <w:spacing w:line="276" w:lineRule="auto"/>
        <w:jc w:val="both"/>
        <w:rPr>
          <w:del w:id="57" w:author="Carmen Roldán Chacón" w:date="2019-11-26T10:13:00Z"/>
          <w:rFonts w:ascii="Helvetica" w:hAnsi="Helvetica"/>
          <w:sz w:val="22"/>
          <w:szCs w:val="22"/>
          <w:lang w:val="es-CR"/>
        </w:rPr>
      </w:pPr>
    </w:p>
    <w:p w:rsidR="00D43818" w:rsidRDefault="00D43818" w:rsidP="00C969F7">
      <w:pPr>
        <w:pStyle w:val="BodyText"/>
        <w:spacing w:line="276" w:lineRule="auto"/>
        <w:jc w:val="both"/>
        <w:rPr>
          <w:rFonts w:ascii="Helvetica" w:hAnsi="Helvetica"/>
          <w:sz w:val="22"/>
          <w:szCs w:val="22"/>
          <w:lang w:val="es-CR"/>
        </w:rPr>
      </w:pPr>
    </w:p>
    <w:p w:rsidR="000F6E9A" w:rsidRPr="000F6E9A" w:rsidRDefault="000F6E9A" w:rsidP="000F6E9A">
      <w:pPr>
        <w:pStyle w:val="BodyText"/>
        <w:spacing w:line="276" w:lineRule="auto"/>
        <w:jc w:val="both"/>
        <w:outlineLvl w:val="0"/>
        <w:rPr>
          <w:rFonts w:ascii="Helvetica" w:hAnsi="Helvetica"/>
          <w:b/>
          <w:sz w:val="28"/>
          <w:szCs w:val="28"/>
          <w:lang w:val="es-CR"/>
        </w:rPr>
      </w:pPr>
      <w:bookmarkStart w:id="58" w:name="_Toc27695134"/>
      <w:r w:rsidRPr="000F6E9A">
        <w:rPr>
          <w:rFonts w:ascii="Helvetica" w:hAnsi="Helvetica"/>
          <w:b/>
          <w:sz w:val="28"/>
          <w:szCs w:val="28"/>
          <w:lang w:val="es-CR"/>
        </w:rPr>
        <w:t>5. Instalación del complemento</w:t>
      </w:r>
      <w:bookmarkEnd w:id="58"/>
    </w:p>
    <w:p w:rsidR="00FB30E7" w:rsidRDefault="00FB30E7" w:rsidP="00B15D23">
      <w:pPr>
        <w:jc w:val="both"/>
        <w:rPr>
          <w:ins w:id="59" w:author="Carmen Roldán Chacón" w:date="2019-11-26T10:13:00Z"/>
          <w:rFonts w:ascii="Helvetica" w:hAnsi="Helvetica"/>
          <w:lang w:val="es-CR"/>
        </w:rPr>
      </w:pPr>
    </w:p>
    <w:p w:rsidR="000F6E9A" w:rsidRDefault="00AA37DC" w:rsidP="00B15D23">
      <w:pPr>
        <w:jc w:val="both"/>
        <w:rPr>
          <w:rFonts w:ascii="Helvetica" w:hAnsi="Helvetica"/>
          <w:lang w:val="es-CR"/>
        </w:rPr>
      </w:pPr>
      <w:r>
        <w:rPr>
          <w:rFonts w:ascii="Helvetica" w:hAnsi="Helvetica"/>
          <w:lang w:val="es-CR"/>
        </w:rPr>
        <w:t xml:space="preserve">El </w:t>
      </w:r>
      <w:r w:rsidR="00B15D23">
        <w:rPr>
          <w:rFonts w:ascii="Helvetica" w:hAnsi="Helvetica"/>
          <w:lang w:val="es-CR"/>
        </w:rPr>
        <w:t xml:space="preserve">programa ejecutable del </w:t>
      </w:r>
      <w:r>
        <w:rPr>
          <w:rFonts w:ascii="Helvetica" w:hAnsi="Helvetica"/>
          <w:lang w:val="es-CR"/>
        </w:rPr>
        <w:t>complemento s</w:t>
      </w:r>
      <w:r w:rsidR="00B15D23">
        <w:rPr>
          <w:rFonts w:ascii="Helvetica" w:hAnsi="Helvetica"/>
          <w:lang w:val="es-CR"/>
        </w:rPr>
        <w:t>e distribuye como un archivo comprimido llamado “estimación_biodiversidad.zip”</w:t>
      </w:r>
      <w:r w:rsidR="004C589F">
        <w:rPr>
          <w:rFonts w:ascii="Helvetica" w:hAnsi="Helvetica"/>
          <w:lang w:val="es-CR"/>
        </w:rPr>
        <w:t xml:space="preserve">, cuya versión </w:t>
      </w:r>
      <w:r w:rsidR="00B15D23">
        <w:rPr>
          <w:rFonts w:ascii="Helvetica" w:hAnsi="Helvetica"/>
          <w:lang w:val="es-CR"/>
        </w:rPr>
        <w:t xml:space="preserve">más reciente </w:t>
      </w:r>
      <w:r w:rsidR="004C589F">
        <w:rPr>
          <w:rFonts w:ascii="Helvetica" w:hAnsi="Helvetica"/>
          <w:lang w:val="es-CR"/>
        </w:rPr>
        <w:t xml:space="preserve">se mantiene en la dirección </w:t>
      </w:r>
      <w:r w:rsidR="00C875FC" w:rsidRPr="00C875FC">
        <w:fldChar w:fldCharType="begin"/>
      </w:r>
      <w:r w:rsidR="00C875FC" w:rsidRPr="00C875FC">
        <w:rPr>
          <w:lang w:val="es-CR"/>
          <w:rPrChange w:id="60" w:author="Carmen Roldán Chacón" w:date="2019-11-26T10:10:00Z">
            <w:rPr>
              <w:sz w:val="18"/>
              <w:szCs w:val="18"/>
              <w:lang w:eastAsia="en-US"/>
            </w:rPr>
          </w:rPrChange>
        </w:rPr>
        <w:instrText xml:space="preserve"> HYPERLINK "http://bit.ly/complemento-estimacion-biodiversidad-programa" </w:instrText>
      </w:r>
      <w:r w:rsidR="00C875FC" w:rsidRPr="00C875FC">
        <w:fldChar w:fldCharType="separate"/>
      </w:r>
      <w:r w:rsidR="00B15D23" w:rsidRPr="00FE0DAB">
        <w:rPr>
          <w:rStyle w:val="Hyperlink"/>
          <w:rFonts w:ascii="Helvetica" w:hAnsi="Helvetica"/>
          <w:lang w:val="es-CR"/>
        </w:rPr>
        <w:t>http://bit.ly/complemento-estimacion-biodiversidad-programa</w:t>
      </w:r>
      <w:r w:rsidR="00C875FC">
        <w:rPr>
          <w:rStyle w:val="Hyperlink"/>
          <w:rFonts w:ascii="Helvetica" w:hAnsi="Helvetica"/>
          <w:lang w:val="es-CR"/>
        </w:rPr>
        <w:fldChar w:fldCharType="end"/>
      </w:r>
      <w:r w:rsidR="00B15D23">
        <w:rPr>
          <w:rFonts w:ascii="Helvetica" w:hAnsi="Helvetica"/>
          <w:lang w:val="es-CR"/>
        </w:rPr>
        <w:t xml:space="preserve">. El archivo ZIP contiene un directorio llamado “estimación_biodiversidad” que debe copiarse al directorio en el que </w:t>
      </w:r>
      <w:r w:rsidR="00991E5D">
        <w:rPr>
          <w:rFonts w:ascii="Helvetica" w:hAnsi="Helvetica"/>
          <w:lang w:val="es-CR"/>
        </w:rPr>
        <w:t>QGIS 3 mantiene todos los complementos. En el caso de Windows, este directorio está ubicado en la dirección:</w:t>
      </w:r>
    </w:p>
    <w:p w:rsidR="00991E5D" w:rsidRDefault="00991E5D" w:rsidP="00B15D23">
      <w:pPr>
        <w:jc w:val="both"/>
        <w:rPr>
          <w:rFonts w:ascii="Helvetica" w:hAnsi="Helvetica"/>
          <w:lang w:val="es-CR"/>
        </w:rPr>
      </w:pPr>
    </w:p>
    <w:p w:rsidR="00991E5D" w:rsidRPr="00991E5D" w:rsidRDefault="00991E5D" w:rsidP="00991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US"/>
        </w:rPr>
      </w:pPr>
      <w:r w:rsidRPr="00991E5D">
        <w:rPr>
          <w:rFonts w:ascii="Courier New" w:eastAsia="Times New Roman" w:hAnsi="Courier New" w:cs="Courier New"/>
          <w:sz w:val="20"/>
          <w:szCs w:val="20"/>
          <w:lang w:eastAsia="en-US"/>
        </w:rPr>
        <w:t>C:\Users\USER\AppData\Roaming\QGIS\QGIS3\profiles\default\python\plugins</w:t>
      </w:r>
    </w:p>
    <w:p w:rsidR="00991E5D" w:rsidRDefault="00991E5D" w:rsidP="00B15D23">
      <w:pPr>
        <w:jc w:val="both"/>
        <w:rPr>
          <w:rFonts w:ascii="Helvetica" w:hAnsi="Helvetica"/>
        </w:rPr>
      </w:pPr>
    </w:p>
    <w:p w:rsidR="00E92ADD" w:rsidDel="00FB30E7" w:rsidRDefault="00991E5D" w:rsidP="00B15D23">
      <w:pPr>
        <w:jc w:val="both"/>
        <w:rPr>
          <w:del w:id="61" w:author="Carmen Roldán Chacón" w:date="2019-11-26T10:13:00Z"/>
          <w:rFonts w:ascii="Helvetica" w:hAnsi="Helvetica"/>
          <w:lang w:val="es-CR"/>
        </w:rPr>
      </w:pPr>
      <w:r w:rsidRPr="00991E5D">
        <w:rPr>
          <w:rFonts w:ascii="Helvetica" w:hAnsi="Helvetica"/>
          <w:lang w:val="es-CR"/>
        </w:rPr>
        <w:lastRenderedPageBreak/>
        <w:t xml:space="preserve">En donde </w:t>
      </w:r>
      <w:r w:rsidRPr="00991E5D">
        <w:rPr>
          <w:rFonts w:ascii="Courier New" w:hAnsi="Courier New" w:cs="Courier New"/>
          <w:lang w:val="es-CR"/>
        </w:rPr>
        <w:t>USER</w:t>
      </w:r>
      <w:r w:rsidRPr="00991E5D">
        <w:rPr>
          <w:rFonts w:ascii="Helvetica" w:hAnsi="Helvetica"/>
          <w:lang w:val="es-CR"/>
        </w:rPr>
        <w:t xml:space="preserve"> es e</w:t>
      </w:r>
      <w:r>
        <w:rPr>
          <w:rFonts w:ascii="Helvetica" w:hAnsi="Helvetica"/>
          <w:lang w:val="es-CR"/>
        </w:rPr>
        <w:t>l nombre del usuario de Windows en cuya cuenta se instaló QGIS 3 (y PostgreSQL/PostGIS).</w:t>
      </w:r>
      <w:r w:rsidR="00E92ADD">
        <w:rPr>
          <w:rFonts w:ascii="Helvetica" w:hAnsi="Helvetica"/>
          <w:lang w:val="es-CR"/>
        </w:rPr>
        <w:t xml:space="preserve"> Así, por ejemplo, para el usuario mfvargas la dirección completa sería:</w:t>
      </w:r>
      <w:ins w:id="62" w:author="Carmen Roldán Chacón" w:date="2019-11-26T10:13:00Z">
        <w:r w:rsidR="00FB30E7">
          <w:rPr>
            <w:rFonts w:ascii="Helvetica" w:hAnsi="Helvetica"/>
            <w:lang w:val="es-CR"/>
          </w:rPr>
          <w:t xml:space="preserve"> </w:t>
        </w:r>
      </w:ins>
    </w:p>
    <w:p w:rsidR="00E92ADD" w:rsidDel="00FB30E7" w:rsidRDefault="00E92ADD" w:rsidP="00B15D23">
      <w:pPr>
        <w:jc w:val="both"/>
        <w:rPr>
          <w:del w:id="63" w:author="Carmen Roldán Chacón" w:date="2019-11-26T10:13:00Z"/>
          <w:rFonts w:ascii="Helvetica" w:hAnsi="Helvetica"/>
          <w:lang w:val="es-CR"/>
        </w:rPr>
      </w:pPr>
    </w:p>
    <w:p w:rsidR="00E92ADD" w:rsidRPr="00E92ADD" w:rsidRDefault="00E92ADD" w:rsidP="00B15D23">
      <w:pPr>
        <w:jc w:val="both"/>
        <w:rPr>
          <w:rFonts w:ascii="Courier New" w:hAnsi="Courier New" w:cs="Courier New"/>
          <w:sz w:val="18"/>
          <w:szCs w:val="18"/>
        </w:rPr>
      </w:pPr>
      <w:r w:rsidRPr="00E92ADD">
        <w:rPr>
          <w:rFonts w:ascii="Courier New" w:hAnsi="Courier New" w:cs="Courier New"/>
          <w:sz w:val="18"/>
          <w:szCs w:val="18"/>
        </w:rPr>
        <w:t>C:\Users\mfvargas\AppData\Roaming\QGIS\QGIS3\profiles\default\python\plugins</w:t>
      </w:r>
    </w:p>
    <w:p w:rsidR="00E92ADD" w:rsidRPr="00E92ADD" w:rsidRDefault="00E92ADD" w:rsidP="00B15D23">
      <w:pPr>
        <w:jc w:val="both"/>
        <w:rPr>
          <w:rFonts w:ascii="Helvetica" w:hAnsi="Helvetica"/>
        </w:rPr>
      </w:pPr>
    </w:p>
    <w:p w:rsidR="00991E5D" w:rsidRDefault="00E92ADD" w:rsidP="00B15D23">
      <w:pPr>
        <w:jc w:val="both"/>
        <w:rPr>
          <w:rFonts w:ascii="Helvetica" w:hAnsi="Helvetica"/>
          <w:lang w:val="es-CR"/>
        </w:rPr>
      </w:pPr>
      <w:r>
        <w:rPr>
          <w:rFonts w:ascii="Helvetica" w:hAnsi="Helvetica"/>
          <w:lang w:val="es-CR"/>
        </w:rPr>
        <w:t>La ubicación del directorio del compl</w:t>
      </w:r>
      <w:r w:rsidR="003207A4">
        <w:rPr>
          <w:rFonts w:ascii="Helvetica" w:hAnsi="Helvetica"/>
          <w:lang w:val="es-CR"/>
        </w:rPr>
        <w:t>emento se muestra en la figura 10</w:t>
      </w:r>
      <w:r>
        <w:rPr>
          <w:rFonts w:ascii="Helvetica" w:hAnsi="Helvetica"/>
          <w:lang w:val="es-CR"/>
        </w:rPr>
        <w:t>.</w:t>
      </w:r>
    </w:p>
    <w:p w:rsidR="00E92ADD" w:rsidRDefault="00E92ADD" w:rsidP="00B15D23">
      <w:pPr>
        <w:jc w:val="both"/>
        <w:rPr>
          <w:rFonts w:ascii="Helvetica" w:hAnsi="Helvetica"/>
          <w:lang w:val="es-CR"/>
        </w:rPr>
      </w:pPr>
    </w:p>
    <w:p w:rsidR="00E92ADD" w:rsidRDefault="00967D80" w:rsidP="00B15D23">
      <w:pPr>
        <w:jc w:val="both"/>
        <w:rPr>
          <w:rFonts w:ascii="Helvetica" w:hAnsi="Helvetica"/>
          <w:lang w:val="es-CR"/>
        </w:rPr>
      </w:pPr>
      <w:r>
        <w:rPr>
          <w:rFonts w:ascii="Helvetica" w:hAnsi="Helvetica"/>
          <w:noProof/>
          <w:lang w:eastAsia="en-US"/>
        </w:rPr>
        <w:drawing>
          <wp:inline distT="0" distB="0" distL="0" distR="0">
            <wp:extent cx="5791835" cy="1588084"/>
            <wp:effectExtent l="19050" t="19050" r="18415" b="12116"/>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rcRect/>
                    <a:stretch>
                      <a:fillRect/>
                    </a:stretch>
                  </pic:blipFill>
                  <pic:spPr bwMode="auto">
                    <a:xfrm>
                      <a:off x="0" y="0"/>
                      <a:ext cx="5791835" cy="1588084"/>
                    </a:xfrm>
                    <a:prstGeom prst="rect">
                      <a:avLst/>
                    </a:prstGeom>
                    <a:noFill/>
                    <a:ln w="3175">
                      <a:solidFill>
                        <a:schemeClr val="tx1"/>
                      </a:solidFill>
                      <a:miter lim="800000"/>
                      <a:headEnd/>
                      <a:tailEnd/>
                    </a:ln>
                  </pic:spPr>
                </pic:pic>
              </a:graphicData>
            </a:graphic>
          </wp:inline>
        </w:drawing>
      </w:r>
    </w:p>
    <w:p w:rsidR="00845198" w:rsidRDefault="00967D80">
      <w:pPr>
        <w:jc w:val="both"/>
        <w:rPr>
          <w:rFonts w:ascii="Helvetica" w:hAnsi="Helvetica"/>
          <w:lang w:val="es-CR"/>
        </w:rPr>
        <w:pPrChange w:id="64" w:author="Carmen Roldán Chacón" w:date="2019-11-26T10:13:00Z">
          <w:pPr>
            <w:jc w:val="center"/>
          </w:pPr>
        </w:pPrChange>
      </w:pPr>
      <w:r w:rsidRPr="00967D80">
        <w:rPr>
          <w:rFonts w:ascii="Helvetica" w:hAnsi="Helvetica"/>
          <w:b/>
          <w:lang w:val="es-CR"/>
        </w:rPr>
        <w:t xml:space="preserve">Figura </w:t>
      </w:r>
      <w:r w:rsidR="003207A4">
        <w:rPr>
          <w:rFonts w:ascii="Helvetica" w:hAnsi="Helvetica"/>
          <w:b/>
          <w:lang w:val="es-CR"/>
        </w:rPr>
        <w:t>10</w:t>
      </w:r>
      <w:r>
        <w:rPr>
          <w:rFonts w:ascii="Helvetica" w:hAnsi="Helvetica"/>
          <w:lang w:val="es-CR"/>
        </w:rPr>
        <w:t>. Ubicación del complemento Estimación de Biodiversidad en el directorio de complementos de QGIS 3.</w:t>
      </w:r>
    </w:p>
    <w:p w:rsidR="00967D80" w:rsidRDefault="00967D80" w:rsidP="00B15D23">
      <w:pPr>
        <w:jc w:val="both"/>
        <w:rPr>
          <w:rFonts w:ascii="Helvetica" w:hAnsi="Helvetica"/>
          <w:lang w:val="es-CR"/>
        </w:rPr>
      </w:pPr>
    </w:p>
    <w:p w:rsidR="00967D80" w:rsidRDefault="00967D80" w:rsidP="00967D80">
      <w:pPr>
        <w:pStyle w:val="BodyText"/>
        <w:spacing w:line="276" w:lineRule="auto"/>
        <w:jc w:val="both"/>
        <w:rPr>
          <w:rFonts w:ascii="Helvetica" w:hAnsi="Helvetica"/>
          <w:sz w:val="22"/>
          <w:szCs w:val="22"/>
          <w:lang w:val="es-CR"/>
        </w:rPr>
      </w:pPr>
      <w:r>
        <w:rPr>
          <w:rFonts w:ascii="Helvetica" w:hAnsi="Helvetica"/>
          <w:sz w:val="22"/>
          <w:szCs w:val="22"/>
          <w:lang w:val="es-CR"/>
        </w:rPr>
        <w:t xml:space="preserve">Para instalar el complemento en QGIS, debe iniciar el programa (ciérrelo y ábralo de nuevo si ya estaba abierto) y buscarlo mediante la opción </w:t>
      </w:r>
      <w:r w:rsidRPr="009A7B6C">
        <w:rPr>
          <w:rFonts w:ascii="Helvetica" w:hAnsi="Helvetica"/>
          <w:i/>
          <w:sz w:val="22"/>
          <w:szCs w:val="22"/>
          <w:lang w:val="es-CR"/>
        </w:rPr>
        <w:t>Complementos – Administrar e instalar complementos</w:t>
      </w:r>
      <w:r w:rsidR="009A57AF">
        <w:rPr>
          <w:rFonts w:ascii="Helvetica" w:hAnsi="Helvetica"/>
          <w:sz w:val="22"/>
          <w:szCs w:val="22"/>
          <w:lang w:val="es-CR"/>
        </w:rPr>
        <w:t xml:space="preserve"> del menú</w:t>
      </w:r>
      <w:r>
        <w:rPr>
          <w:rFonts w:ascii="Helvetica" w:hAnsi="Helvetica"/>
          <w:sz w:val="22"/>
          <w:szCs w:val="22"/>
          <w:lang w:val="es-CR"/>
        </w:rPr>
        <w:t>. Para activarlo, marque la casilla que está a la izquierda del nombre del complemento, como se mues</w:t>
      </w:r>
      <w:r w:rsidR="003207A4">
        <w:rPr>
          <w:rFonts w:ascii="Helvetica" w:hAnsi="Helvetica"/>
          <w:sz w:val="22"/>
          <w:szCs w:val="22"/>
          <w:lang w:val="es-CR"/>
        </w:rPr>
        <w:t>tra en la figura 11</w:t>
      </w:r>
      <w:r w:rsidR="009A57AF">
        <w:rPr>
          <w:rFonts w:ascii="Helvetica" w:hAnsi="Helvetica"/>
          <w:sz w:val="22"/>
          <w:szCs w:val="22"/>
          <w:lang w:val="es-CR"/>
        </w:rPr>
        <w:t xml:space="preserve">. </w:t>
      </w:r>
      <w:r w:rsidR="00032F60">
        <w:rPr>
          <w:rFonts w:ascii="Helvetica" w:hAnsi="Helvetica"/>
          <w:sz w:val="22"/>
          <w:szCs w:val="22"/>
          <w:lang w:val="es-CR"/>
        </w:rPr>
        <w:t>Nota: s</w:t>
      </w:r>
      <w:r w:rsidR="009A57AF">
        <w:rPr>
          <w:rFonts w:ascii="Helvetica" w:hAnsi="Helvetica"/>
          <w:sz w:val="22"/>
          <w:szCs w:val="22"/>
          <w:lang w:val="es-CR"/>
        </w:rPr>
        <w:t xml:space="preserve">i no encuentra el complemento, verifique que está marcada la opción </w:t>
      </w:r>
      <w:r w:rsidR="009A57AF" w:rsidRPr="009A7B6C">
        <w:rPr>
          <w:rFonts w:ascii="Helvetica" w:hAnsi="Helvetica"/>
          <w:i/>
          <w:sz w:val="22"/>
          <w:szCs w:val="22"/>
          <w:lang w:val="es-CR"/>
        </w:rPr>
        <w:t>Complementos – Administrar e instalar complemento</w:t>
      </w:r>
      <w:r w:rsidR="009A57AF">
        <w:rPr>
          <w:rFonts w:ascii="Helvetica" w:hAnsi="Helvetica"/>
          <w:i/>
          <w:sz w:val="22"/>
          <w:szCs w:val="22"/>
          <w:lang w:val="es-CR"/>
        </w:rPr>
        <w:t>s – Configuración – Mostrar también los complementos experimentales</w:t>
      </w:r>
      <w:r w:rsidR="009A57AF">
        <w:rPr>
          <w:rFonts w:ascii="Helvetica" w:hAnsi="Helvetica"/>
          <w:sz w:val="22"/>
          <w:szCs w:val="22"/>
          <w:lang w:val="es-CR"/>
        </w:rPr>
        <w:t>.</w:t>
      </w:r>
    </w:p>
    <w:p w:rsidR="00967D80" w:rsidRDefault="00967D80" w:rsidP="00B15D23">
      <w:pPr>
        <w:jc w:val="both"/>
        <w:rPr>
          <w:rFonts w:ascii="Helvetica" w:hAnsi="Helvetica"/>
          <w:lang w:val="es-CR"/>
        </w:rPr>
      </w:pPr>
    </w:p>
    <w:p w:rsidR="00967D80" w:rsidRDefault="00967D80" w:rsidP="00B15D23">
      <w:pPr>
        <w:jc w:val="both"/>
        <w:rPr>
          <w:rFonts w:ascii="Helvetica" w:hAnsi="Helvetica"/>
          <w:lang w:val="es-CR"/>
        </w:rPr>
      </w:pPr>
      <w:r>
        <w:rPr>
          <w:rFonts w:ascii="Helvetica" w:hAnsi="Helvetica"/>
          <w:noProof/>
          <w:lang w:eastAsia="en-US"/>
        </w:rPr>
        <w:drawing>
          <wp:inline distT="0" distB="0" distL="0" distR="0">
            <wp:extent cx="5791835" cy="290482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srcRect/>
                    <a:stretch>
                      <a:fillRect/>
                    </a:stretch>
                  </pic:blipFill>
                  <pic:spPr bwMode="auto">
                    <a:xfrm>
                      <a:off x="0" y="0"/>
                      <a:ext cx="5791835" cy="2904828"/>
                    </a:xfrm>
                    <a:prstGeom prst="rect">
                      <a:avLst/>
                    </a:prstGeom>
                    <a:noFill/>
                    <a:ln w="9525">
                      <a:noFill/>
                      <a:miter lim="800000"/>
                      <a:headEnd/>
                      <a:tailEnd/>
                    </a:ln>
                  </pic:spPr>
                </pic:pic>
              </a:graphicData>
            </a:graphic>
          </wp:inline>
        </w:drawing>
      </w:r>
    </w:p>
    <w:p w:rsidR="00845198" w:rsidRDefault="009A57AF">
      <w:pPr>
        <w:jc w:val="both"/>
        <w:rPr>
          <w:rFonts w:ascii="Helvetica" w:hAnsi="Helvetica"/>
          <w:lang w:val="es-CR"/>
        </w:rPr>
        <w:pPrChange w:id="65" w:author="Carmen Roldán Chacón" w:date="2019-11-26T10:13:00Z">
          <w:pPr>
            <w:jc w:val="center"/>
          </w:pPr>
        </w:pPrChange>
      </w:pPr>
      <w:r w:rsidRPr="009A57AF">
        <w:rPr>
          <w:rFonts w:ascii="Helvetica" w:hAnsi="Helvetica"/>
          <w:b/>
          <w:lang w:val="es-CR"/>
        </w:rPr>
        <w:t xml:space="preserve">Figura </w:t>
      </w:r>
      <w:r w:rsidR="003207A4">
        <w:rPr>
          <w:rFonts w:ascii="Helvetica" w:hAnsi="Helvetica"/>
          <w:b/>
          <w:lang w:val="es-CR"/>
        </w:rPr>
        <w:t>11</w:t>
      </w:r>
      <w:r>
        <w:rPr>
          <w:rFonts w:ascii="Helvetica" w:hAnsi="Helvetica"/>
          <w:lang w:val="es-CR"/>
        </w:rPr>
        <w:t>. Activación del complemento de Estimación de Biodiversidad.</w:t>
      </w:r>
    </w:p>
    <w:p w:rsidR="00991E5D" w:rsidRPr="00991E5D" w:rsidDel="00FB30E7" w:rsidRDefault="00991E5D" w:rsidP="00B15D23">
      <w:pPr>
        <w:jc w:val="both"/>
        <w:rPr>
          <w:del w:id="66" w:author="Carmen Roldán Chacón" w:date="2019-11-26T10:14:00Z"/>
          <w:rFonts w:ascii="Helvetica" w:hAnsi="Helvetica"/>
          <w:lang w:val="es-CR"/>
        </w:rPr>
      </w:pPr>
    </w:p>
    <w:p w:rsidR="00032F60" w:rsidRDefault="00032F60" w:rsidP="00032F60">
      <w:pPr>
        <w:pStyle w:val="BodyText"/>
        <w:spacing w:line="276" w:lineRule="auto"/>
        <w:jc w:val="both"/>
        <w:rPr>
          <w:rFonts w:ascii="Helvetica" w:hAnsi="Helvetica"/>
          <w:sz w:val="22"/>
          <w:szCs w:val="22"/>
          <w:lang w:val="es-CR"/>
        </w:rPr>
      </w:pPr>
      <w:r>
        <w:rPr>
          <w:rFonts w:ascii="Helvetica" w:hAnsi="Helvetica"/>
          <w:sz w:val="22"/>
          <w:szCs w:val="22"/>
          <w:lang w:val="es-CR"/>
        </w:rPr>
        <w:t>Una vez activado, el menú y los íconos del complemento (ubicados en la parte derecha de la barra de herramientas) deben estar ya disponibles,</w:t>
      </w:r>
      <w:r w:rsidR="003207A4">
        <w:rPr>
          <w:rFonts w:ascii="Helvetica" w:hAnsi="Helvetica"/>
          <w:sz w:val="22"/>
          <w:szCs w:val="22"/>
          <w:lang w:val="es-CR"/>
        </w:rPr>
        <w:t xml:space="preserve"> como se muestra en la figura 12</w:t>
      </w:r>
      <w:r>
        <w:rPr>
          <w:rFonts w:ascii="Helvetica" w:hAnsi="Helvetica"/>
          <w:sz w:val="22"/>
          <w:szCs w:val="22"/>
          <w:lang w:val="es-CR"/>
        </w:rPr>
        <w:t>.</w:t>
      </w:r>
    </w:p>
    <w:p w:rsidR="00032F60" w:rsidRDefault="00032F60" w:rsidP="00032F60">
      <w:pPr>
        <w:pStyle w:val="BodyText"/>
        <w:spacing w:line="276" w:lineRule="auto"/>
        <w:jc w:val="both"/>
        <w:rPr>
          <w:rFonts w:ascii="Helvetica" w:hAnsi="Helvetica"/>
          <w:sz w:val="22"/>
          <w:szCs w:val="22"/>
          <w:lang w:val="es-CR"/>
        </w:rPr>
      </w:pPr>
    </w:p>
    <w:p w:rsidR="00032F60" w:rsidRDefault="00032F60" w:rsidP="00032F60">
      <w:pPr>
        <w:pStyle w:val="BodyText"/>
        <w:spacing w:line="276" w:lineRule="auto"/>
        <w:jc w:val="both"/>
        <w:rPr>
          <w:rFonts w:ascii="Helvetica" w:hAnsi="Helvetica"/>
          <w:sz w:val="22"/>
          <w:szCs w:val="22"/>
          <w:lang w:val="es-CR"/>
        </w:rPr>
      </w:pPr>
      <w:r>
        <w:rPr>
          <w:rFonts w:ascii="Helvetica" w:hAnsi="Helvetica"/>
          <w:noProof/>
        </w:rPr>
        <w:drawing>
          <wp:inline distT="0" distB="0" distL="0" distR="0">
            <wp:extent cx="5791835" cy="925482"/>
            <wp:effectExtent l="19050" t="19050" r="18415" b="27018"/>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srcRect/>
                    <a:stretch>
                      <a:fillRect/>
                    </a:stretch>
                  </pic:blipFill>
                  <pic:spPr bwMode="auto">
                    <a:xfrm>
                      <a:off x="0" y="0"/>
                      <a:ext cx="5791835" cy="925482"/>
                    </a:xfrm>
                    <a:prstGeom prst="rect">
                      <a:avLst/>
                    </a:prstGeom>
                    <a:noFill/>
                    <a:ln w="3175">
                      <a:solidFill>
                        <a:schemeClr val="tx1"/>
                      </a:solidFill>
                      <a:miter lim="800000"/>
                      <a:headEnd/>
                      <a:tailEnd/>
                    </a:ln>
                  </pic:spPr>
                </pic:pic>
              </a:graphicData>
            </a:graphic>
          </wp:inline>
        </w:drawing>
      </w:r>
    </w:p>
    <w:p w:rsidR="00845198" w:rsidRDefault="00032F60">
      <w:pPr>
        <w:pStyle w:val="BodyText"/>
        <w:spacing w:line="276" w:lineRule="auto"/>
        <w:jc w:val="both"/>
        <w:rPr>
          <w:rFonts w:ascii="Helvetica" w:hAnsi="Helvetica"/>
          <w:sz w:val="22"/>
          <w:szCs w:val="22"/>
          <w:lang w:val="es-CR"/>
        </w:rPr>
        <w:pPrChange w:id="67" w:author="Carmen Roldán Chacón" w:date="2019-11-26T10:14:00Z">
          <w:pPr>
            <w:pStyle w:val="BodyText"/>
            <w:spacing w:line="276" w:lineRule="auto"/>
            <w:jc w:val="center"/>
          </w:pPr>
        </w:pPrChange>
      </w:pPr>
      <w:r w:rsidRPr="00032F60">
        <w:rPr>
          <w:rFonts w:ascii="Helvetica" w:hAnsi="Helvetica"/>
          <w:b/>
          <w:sz w:val="22"/>
          <w:szCs w:val="22"/>
          <w:lang w:val="es-CR"/>
        </w:rPr>
        <w:t xml:space="preserve">Figura </w:t>
      </w:r>
      <w:r w:rsidR="003207A4">
        <w:rPr>
          <w:rFonts w:ascii="Helvetica" w:hAnsi="Helvetica"/>
          <w:b/>
          <w:sz w:val="22"/>
          <w:szCs w:val="22"/>
          <w:lang w:val="es-CR"/>
        </w:rPr>
        <w:t>12</w:t>
      </w:r>
      <w:r>
        <w:rPr>
          <w:rFonts w:ascii="Helvetica" w:hAnsi="Helvetica"/>
          <w:sz w:val="22"/>
          <w:szCs w:val="22"/>
          <w:lang w:val="es-CR"/>
        </w:rPr>
        <w:t>. Menú e íconos del complemento de Estimación de Biodiversidad.</w:t>
      </w:r>
    </w:p>
    <w:p w:rsidR="00032F60" w:rsidRDefault="00032F60" w:rsidP="00032F60">
      <w:pPr>
        <w:pStyle w:val="BodyText"/>
        <w:spacing w:line="276" w:lineRule="auto"/>
        <w:jc w:val="center"/>
        <w:rPr>
          <w:rFonts w:ascii="Helvetica" w:hAnsi="Helvetica"/>
          <w:sz w:val="22"/>
          <w:szCs w:val="22"/>
          <w:lang w:val="es-CR"/>
        </w:rPr>
      </w:pPr>
    </w:p>
    <w:p w:rsidR="00032F60" w:rsidRPr="009A57AF" w:rsidRDefault="00032F60" w:rsidP="00032F60">
      <w:pPr>
        <w:pStyle w:val="BodyText"/>
        <w:spacing w:line="276" w:lineRule="auto"/>
        <w:jc w:val="both"/>
        <w:rPr>
          <w:rFonts w:ascii="Helvetica" w:hAnsi="Helvetica"/>
          <w:sz w:val="22"/>
          <w:szCs w:val="22"/>
          <w:lang w:val="es-CR"/>
        </w:rPr>
      </w:pPr>
      <w:r>
        <w:rPr>
          <w:rFonts w:ascii="Helvetica" w:hAnsi="Helvetica"/>
          <w:sz w:val="22"/>
          <w:szCs w:val="22"/>
          <w:lang w:val="es-CR"/>
        </w:rPr>
        <w:t>Para temas relacionados con la operación del complemento, por favor consulte el Manual para Usuarios Finales.</w:t>
      </w:r>
    </w:p>
    <w:p w:rsidR="00B15D23" w:rsidRDefault="00B15D23">
      <w:pPr>
        <w:spacing w:line="264" w:lineRule="auto"/>
        <w:rPr>
          <w:rFonts w:ascii="Helvetica" w:hAnsi="Helvetica"/>
          <w:lang w:val="es-CR"/>
        </w:rPr>
      </w:pPr>
    </w:p>
    <w:p w:rsidR="001A54BB" w:rsidRPr="001A54BB" w:rsidRDefault="001A54BB" w:rsidP="001A54BB">
      <w:pPr>
        <w:pStyle w:val="Heading1"/>
        <w:rPr>
          <w:rFonts w:ascii="Helvetica" w:hAnsi="Helvetica"/>
          <w:b/>
          <w:sz w:val="28"/>
          <w:szCs w:val="28"/>
          <w:lang w:val="es-CR"/>
        </w:rPr>
      </w:pPr>
      <w:bookmarkStart w:id="68" w:name="_Toc27695135"/>
      <w:r w:rsidRPr="001A54BB">
        <w:rPr>
          <w:rFonts w:ascii="Helvetica" w:hAnsi="Helvetica"/>
          <w:b/>
          <w:sz w:val="28"/>
          <w:szCs w:val="28"/>
          <w:lang w:val="es-CR"/>
        </w:rPr>
        <w:t>6. Código fuente del complemento</w:t>
      </w:r>
      <w:bookmarkEnd w:id="68"/>
    </w:p>
    <w:p w:rsidR="001A54BB" w:rsidRPr="00D85035" w:rsidRDefault="001A54BB" w:rsidP="001A54BB">
      <w:pPr>
        <w:jc w:val="both"/>
        <w:rPr>
          <w:rFonts w:ascii="Helvetica" w:hAnsi="Helvetica" w:cs="Helvetica"/>
          <w:lang w:val="es-CR"/>
        </w:rPr>
      </w:pPr>
      <w:r w:rsidRPr="00D85035">
        <w:rPr>
          <w:rFonts w:ascii="Helvetica" w:hAnsi="Helvetica" w:cs="Helvetica"/>
          <w:lang w:val="es-CR"/>
        </w:rPr>
        <w:t xml:space="preserve">El código fuente del complemento se mantiene en la dirección </w:t>
      </w:r>
      <w:r w:rsidR="00C875FC" w:rsidRPr="00C875FC">
        <w:fldChar w:fldCharType="begin"/>
      </w:r>
      <w:r w:rsidR="00C875FC" w:rsidRPr="00C875FC">
        <w:rPr>
          <w:lang w:val="es-CR"/>
          <w:rPrChange w:id="69" w:author="Carmen Roldán Chacón" w:date="2019-11-26T10:10:00Z">
            <w:rPr>
              <w:sz w:val="18"/>
              <w:szCs w:val="18"/>
              <w:lang w:eastAsia="en-US"/>
            </w:rPr>
          </w:rPrChange>
        </w:rPr>
        <w:instrText xml:space="preserve"> HYPERLINK "https://github.com/estimacion-biodiversidad" </w:instrText>
      </w:r>
      <w:r w:rsidR="00C875FC" w:rsidRPr="00C875FC">
        <w:fldChar w:fldCharType="separate"/>
      </w:r>
      <w:r w:rsidRPr="00D85035">
        <w:rPr>
          <w:rStyle w:val="Hyperlink"/>
          <w:rFonts w:ascii="Helvetica" w:hAnsi="Helvetica" w:cs="Helvetica"/>
          <w:lang w:val="es-CR"/>
        </w:rPr>
        <w:t>https://github.com/estimacion-biodiversidad</w:t>
      </w:r>
      <w:r w:rsidR="00C875FC">
        <w:rPr>
          <w:rStyle w:val="Hyperlink"/>
          <w:rFonts w:ascii="Helvetica" w:hAnsi="Helvetica" w:cs="Helvetica"/>
          <w:lang w:val="es-CR"/>
        </w:rPr>
        <w:fldChar w:fldCharType="end"/>
      </w:r>
      <w:r w:rsidRPr="00D85035">
        <w:rPr>
          <w:rFonts w:ascii="Helvetica" w:hAnsi="Helvetica" w:cs="Helvetica"/>
          <w:lang w:val="es-CR"/>
        </w:rPr>
        <w:t>. Está desarrollado principalmente en el lenguaje de programación Python (</w:t>
      </w:r>
      <w:r w:rsidR="00C875FC" w:rsidRPr="00C875FC">
        <w:fldChar w:fldCharType="begin"/>
      </w:r>
      <w:r w:rsidR="00C875FC" w:rsidRPr="00C875FC">
        <w:rPr>
          <w:lang w:val="es-CR"/>
          <w:rPrChange w:id="70" w:author="Carmen Roldán Chacón" w:date="2019-11-26T10:10:00Z">
            <w:rPr>
              <w:sz w:val="18"/>
              <w:szCs w:val="18"/>
              <w:lang w:eastAsia="en-US"/>
            </w:rPr>
          </w:rPrChange>
        </w:rPr>
        <w:instrText xml:space="preserve"> HYPERLINK "https://www.python.org/" </w:instrText>
      </w:r>
      <w:r w:rsidR="00C875FC" w:rsidRPr="00C875FC">
        <w:fldChar w:fldCharType="separate"/>
      </w:r>
      <w:r w:rsidRPr="00D85035">
        <w:rPr>
          <w:rStyle w:val="Hyperlink"/>
          <w:rFonts w:ascii="Helvetica" w:hAnsi="Helvetica" w:cs="Helvetica"/>
          <w:lang w:val="es-CR"/>
        </w:rPr>
        <w:t>https://www.python.org/</w:t>
      </w:r>
      <w:r w:rsidR="00C875FC">
        <w:rPr>
          <w:rStyle w:val="Hyperlink"/>
          <w:rFonts w:ascii="Helvetica" w:hAnsi="Helvetica" w:cs="Helvetica"/>
          <w:lang w:val="es-CR"/>
        </w:rPr>
        <w:fldChar w:fldCharType="end"/>
      </w:r>
      <w:r w:rsidRPr="00D85035">
        <w:rPr>
          <w:rFonts w:ascii="Helvetica" w:hAnsi="Helvetica" w:cs="Helvetica"/>
          <w:lang w:val="es-CR"/>
        </w:rPr>
        <w:t>), versión 3, el cual es el lenguaje más utilizado para programar complementos en QGIS.</w:t>
      </w:r>
    </w:p>
    <w:p w:rsidR="001A54BB" w:rsidRPr="00D85035" w:rsidDel="00FB30E7" w:rsidRDefault="001A54BB" w:rsidP="001A54BB">
      <w:pPr>
        <w:jc w:val="both"/>
        <w:rPr>
          <w:del w:id="71" w:author="Carmen Roldán Chacón" w:date="2019-11-26T10:14:00Z"/>
          <w:rFonts w:ascii="Helvetica" w:hAnsi="Helvetica" w:cs="Helvetica"/>
          <w:lang w:val="es-CR"/>
        </w:rPr>
      </w:pPr>
    </w:p>
    <w:p w:rsidR="001A54BB" w:rsidRPr="008D35C7" w:rsidRDefault="001A54BB" w:rsidP="001A54BB">
      <w:pPr>
        <w:pStyle w:val="Heading1"/>
        <w:rPr>
          <w:rFonts w:ascii="Helvetica" w:hAnsi="Helvetica" w:cs="Helvetica"/>
          <w:b/>
          <w:sz w:val="28"/>
          <w:szCs w:val="28"/>
          <w:lang w:val="es-CR"/>
        </w:rPr>
      </w:pPr>
      <w:bookmarkStart w:id="72" w:name="_Toc27695136"/>
      <w:r w:rsidRPr="008D35C7">
        <w:rPr>
          <w:rFonts w:ascii="Helvetica" w:hAnsi="Helvetica" w:cs="Helvetica"/>
          <w:b/>
          <w:sz w:val="28"/>
          <w:szCs w:val="28"/>
          <w:lang w:val="es-CR"/>
        </w:rPr>
        <w:t>7. Estructura de la base de datos</w:t>
      </w:r>
      <w:bookmarkEnd w:id="72"/>
    </w:p>
    <w:p w:rsidR="001A54BB" w:rsidRPr="008D35C7" w:rsidRDefault="005A0BAF" w:rsidP="001A54BB">
      <w:pPr>
        <w:jc w:val="both"/>
        <w:rPr>
          <w:rFonts w:ascii="Helvetica" w:hAnsi="Helvetica" w:cs="Helvetica"/>
          <w:lang w:val="es-CR"/>
        </w:rPr>
      </w:pPr>
      <w:r w:rsidRPr="008D35C7">
        <w:rPr>
          <w:rFonts w:ascii="Helvetica" w:hAnsi="Helvetica" w:cs="Helvetica"/>
          <w:lang w:val="es-CR"/>
        </w:rPr>
        <w:t>Como se ha mencionado, se utiliza el motor de bases de datos PostgreSQL y la extensión PostGIS. La base de datos está compuesta por cuatro tablas principales.</w:t>
      </w:r>
    </w:p>
    <w:p w:rsidR="005A0BAF" w:rsidRDefault="005A0BAF" w:rsidP="001A54BB">
      <w:pPr>
        <w:jc w:val="both"/>
        <w:rPr>
          <w:lang w:val="es-CR"/>
        </w:rPr>
      </w:pPr>
    </w:p>
    <w:p w:rsidR="00747063" w:rsidRDefault="00747063" w:rsidP="001A54BB">
      <w:pPr>
        <w:jc w:val="both"/>
        <w:rPr>
          <w:lang w:val="es-CR"/>
        </w:rPr>
      </w:pPr>
    </w:p>
    <w:p w:rsidR="005A0BAF" w:rsidRPr="005A0BAF" w:rsidRDefault="005A0BAF" w:rsidP="001A54BB">
      <w:pPr>
        <w:jc w:val="both"/>
        <w:rPr>
          <w:b/>
          <w:lang w:val="es-CR"/>
        </w:rPr>
      </w:pPr>
      <w:r>
        <w:rPr>
          <w:b/>
          <w:lang w:val="es-CR"/>
        </w:rPr>
        <w:t>L</w:t>
      </w:r>
      <w:r w:rsidRPr="005A0BAF">
        <w:rPr>
          <w:b/>
          <w:lang w:val="es-CR"/>
        </w:rPr>
        <w:t>ayer</w:t>
      </w:r>
      <w:r>
        <w:rPr>
          <w:b/>
          <w:lang w:val="es-CR"/>
        </w:rPr>
        <w:t xml:space="preserve"> (capa)</w:t>
      </w:r>
    </w:p>
    <w:p w:rsidR="005A0BAF" w:rsidRDefault="005A0BAF" w:rsidP="001A54BB">
      <w:pPr>
        <w:jc w:val="both"/>
        <w:rPr>
          <w:lang w:val="es-CR"/>
        </w:rPr>
      </w:pPr>
      <w:r>
        <w:rPr>
          <w:lang w:val="es-CR"/>
        </w:rPr>
        <w:t>Contiene un registro por cada capa temática (ej. capa de provincias, capa de áreas protegidas, capa de fincas con contrato de PSA).</w:t>
      </w:r>
    </w:p>
    <w:p w:rsidR="005A0BAF" w:rsidRDefault="005A0BAF" w:rsidP="001A54BB">
      <w:pPr>
        <w:jc w:val="both"/>
        <w:rPr>
          <w:lang w:val="es-CR"/>
        </w:rPr>
      </w:pPr>
    </w:p>
    <w:p w:rsidR="005A0BAF" w:rsidRPr="00FB30E7" w:rsidRDefault="00C875FC" w:rsidP="001A54BB">
      <w:pPr>
        <w:jc w:val="both"/>
        <w:rPr>
          <w:b/>
          <w:u w:val="single"/>
          <w:lang w:val="es-CR"/>
          <w:rPrChange w:id="73" w:author="Carmen Roldán Chacón" w:date="2019-11-26T10:14:00Z">
            <w:rPr>
              <w:u w:val="single"/>
              <w:lang w:val="es-CR"/>
            </w:rPr>
          </w:rPrChange>
        </w:rPr>
      </w:pPr>
      <w:r w:rsidRPr="00C875FC">
        <w:rPr>
          <w:b/>
          <w:u w:val="single"/>
          <w:lang w:val="es-CR"/>
          <w:rPrChange w:id="74" w:author="Carmen Roldán Chacón" w:date="2019-11-26T10:14:00Z">
            <w:rPr>
              <w:sz w:val="18"/>
              <w:szCs w:val="18"/>
              <w:u w:val="single"/>
              <w:lang w:val="es-CR" w:eastAsia="en-US"/>
            </w:rPr>
          </w:rPrChange>
        </w:rPr>
        <w:t>Columnas</w:t>
      </w:r>
    </w:p>
    <w:tbl>
      <w:tblPr>
        <w:tblStyle w:val="TableGrid"/>
        <w:tblW w:w="4942" w:type="pct"/>
        <w:tblInd w:w="108" w:type="dxa"/>
        <w:tblLook w:val="04A0"/>
        <w:tblPrChange w:id="75" w:author="Carmen Roldán Chacón" w:date="2019-11-26T10:14:00Z">
          <w:tblPr>
            <w:tblStyle w:val="TableGrid"/>
            <w:tblW w:w="0" w:type="auto"/>
            <w:tblLook w:val="04A0"/>
          </w:tblPr>
        </w:tblPrChange>
      </w:tblPr>
      <w:tblGrid>
        <w:gridCol w:w="1440"/>
        <w:gridCol w:w="7789"/>
        <w:tblGridChange w:id="76">
          <w:tblGrid>
            <w:gridCol w:w="1548"/>
            <w:gridCol w:w="7789"/>
          </w:tblGrid>
        </w:tblGridChange>
      </w:tblGrid>
      <w:tr w:rsidR="005A0BAF" w:rsidTr="00FB30E7">
        <w:tc>
          <w:tcPr>
            <w:tcW w:w="780" w:type="pct"/>
            <w:tcPrChange w:id="77" w:author="Carmen Roldán Chacón" w:date="2019-11-26T10:14:00Z">
              <w:tcPr>
                <w:tcW w:w="1548" w:type="dxa"/>
              </w:tcPr>
            </w:tcPrChange>
          </w:tcPr>
          <w:p w:rsidR="005A0BAF" w:rsidRPr="00FB30E7" w:rsidRDefault="00C875FC" w:rsidP="001A54BB">
            <w:pPr>
              <w:jc w:val="both"/>
              <w:rPr>
                <w:lang w:val="es-CR"/>
                <w:rPrChange w:id="78" w:author="Carmen Roldán Chacón" w:date="2019-11-26T10:14:00Z">
                  <w:rPr>
                    <w:sz w:val="20"/>
                    <w:szCs w:val="20"/>
                    <w:lang w:val="es-CR"/>
                  </w:rPr>
                </w:rPrChange>
              </w:rPr>
            </w:pPr>
            <w:r w:rsidRPr="00C875FC">
              <w:rPr>
                <w:lang w:val="es-CR"/>
                <w:rPrChange w:id="79" w:author="Carmen Roldán Chacón" w:date="2019-11-26T10:14:00Z">
                  <w:rPr>
                    <w:sz w:val="20"/>
                    <w:szCs w:val="20"/>
                    <w:lang w:val="es-CR" w:eastAsia="en-US"/>
                  </w:rPr>
                </w:rPrChange>
              </w:rPr>
              <w:t>layer_id</w:t>
            </w:r>
          </w:p>
        </w:tc>
        <w:tc>
          <w:tcPr>
            <w:tcW w:w="4220" w:type="pct"/>
            <w:tcPrChange w:id="80" w:author="Carmen Roldán Chacón" w:date="2019-11-26T10:14:00Z">
              <w:tcPr>
                <w:tcW w:w="7789" w:type="dxa"/>
              </w:tcPr>
            </w:tcPrChange>
          </w:tcPr>
          <w:p w:rsidR="005A0BAF" w:rsidRPr="00FB30E7" w:rsidRDefault="00C875FC" w:rsidP="001A54BB">
            <w:pPr>
              <w:jc w:val="both"/>
              <w:rPr>
                <w:lang w:val="es-CR"/>
                <w:rPrChange w:id="81" w:author="Carmen Roldán Chacón" w:date="2019-11-26T10:14:00Z">
                  <w:rPr>
                    <w:sz w:val="20"/>
                    <w:szCs w:val="20"/>
                    <w:lang w:val="es-CR"/>
                  </w:rPr>
                </w:rPrChange>
              </w:rPr>
            </w:pPr>
            <w:r w:rsidRPr="00C875FC">
              <w:rPr>
                <w:lang w:val="es-CR"/>
                <w:rPrChange w:id="82" w:author="Carmen Roldán Chacón" w:date="2019-11-26T10:14:00Z">
                  <w:rPr>
                    <w:sz w:val="20"/>
                    <w:szCs w:val="20"/>
                    <w:lang w:val="es-CR" w:eastAsia="en-US"/>
                  </w:rPr>
                </w:rPrChange>
              </w:rPr>
              <w:t>Identificador de la capa</w:t>
            </w:r>
          </w:p>
        </w:tc>
      </w:tr>
      <w:tr w:rsidR="005A0BAF" w:rsidTr="00FB30E7">
        <w:tc>
          <w:tcPr>
            <w:tcW w:w="780" w:type="pct"/>
            <w:tcPrChange w:id="83" w:author="Carmen Roldán Chacón" w:date="2019-11-26T10:14:00Z">
              <w:tcPr>
                <w:tcW w:w="1548" w:type="dxa"/>
              </w:tcPr>
            </w:tcPrChange>
          </w:tcPr>
          <w:p w:rsidR="005A0BAF" w:rsidRPr="00FB30E7" w:rsidRDefault="00C875FC" w:rsidP="001A54BB">
            <w:pPr>
              <w:jc w:val="both"/>
              <w:rPr>
                <w:lang w:val="es-CR"/>
                <w:rPrChange w:id="84" w:author="Carmen Roldán Chacón" w:date="2019-11-26T10:14:00Z">
                  <w:rPr>
                    <w:sz w:val="20"/>
                    <w:szCs w:val="20"/>
                    <w:lang w:val="es-CR"/>
                  </w:rPr>
                </w:rPrChange>
              </w:rPr>
            </w:pPr>
            <w:r w:rsidRPr="00C875FC">
              <w:rPr>
                <w:lang w:val="es-CR"/>
                <w:rPrChange w:id="85" w:author="Carmen Roldán Chacón" w:date="2019-11-26T10:14:00Z">
                  <w:rPr>
                    <w:sz w:val="20"/>
                    <w:szCs w:val="20"/>
                    <w:lang w:val="es-CR" w:eastAsia="en-US"/>
                  </w:rPr>
                </w:rPrChange>
              </w:rPr>
              <w:t>name</w:t>
            </w:r>
          </w:p>
        </w:tc>
        <w:tc>
          <w:tcPr>
            <w:tcW w:w="4220" w:type="pct"/>
            <w:tcPrChange w:id="86" w:author="Carmen Roldán Chacón" w:date="2019-11-26T10:14:00Z">
              <w:tcPr>
                <w:tcW w:w="7789" w:type="dxa"/>
              </w:tcPr>
            </w:tcPrChange>
          </w:tcPr>
          <w:p w:rsidR="005A0BAF" w:rsidRPr="00FB30E7" w:rsidRDefault="00C875FC" w:rsidP="001A54BB">
            <w:pPr>
              <w:jc w:val="both"/>
              <w:rPr>
                <w:lang w:val="es-CR"/>
                <w:rPrChange w:id="87" w:author="Carmen Roldán Chacón" w:date="2019-11-26T10:14:00Z">
                  <w:rPr>
                    <w:sz w:val="20"/>
                    <w:szCs w:val="20"/>
                    <w:lang w:val="es-CR"/>
                  </w:rPr>
                </w:rPrChange>
              </w:rPr>
            </w:pPr>
            <w:r w:rsidRPr="00C875FC">
              <w:rPr>
                <w:lang w:val="es-CR"/>
                <w:rPrChange w:id="88" w:author="Carmen Roldán Chacón" w:date="2019-11-26T10:14:00Z">
                  <w:rPr>
                    <w:sz w:val="20"/>
                    <w:szCs w:val="20"/>
                    <w:lang w:val="es-CR" w:eastAsia="en-US"/>
                  </w:rPr>
                </w:rPrChange>
              </w:rPr>
              <w:t>Nombre de la capa</w:t>
            </w:r>
          </w:p>
        </w:tc>
      </w:tr>
    </w:tbl>
    <w:p w:rsidR="005A0BAF" w:rsidRDefault="005A0BAF" w:rsidP="001A54BB">
      <w:pPr>
        <w:jc w:val="both"/>
        <w:rPr>
          <w:lang w:val="es-CR"/>
        </w:rPr>
      </w:pPr>
    </w:p>
    <w:p w:rsidR="005A0BAF" w:rsidRDefault="005A0BAF" w:rsidP="001A54BB">
      <w:pPr>
        <w:jc w:val="both"/>
        <w:rPr>
          <w:lang w:val="es-CR"/>
        </w:rPr>
      </w:pPr>
    </w:p>
    <w:p w:rsidR="005A0BAF" w:rsidRPr="005A0BAF" w:rsidRDefault="005A0BAF" w:rsidP="005A0BAF">
      <w:pPr>
        <w:jc w:val="both"/>
        <w:rPr>
          <w:b/>
          <w:lang w:val="es-CR"/>
        </w:rPr>
      </w:pPr>
      <w:r>
        <w:rPr>
          <w:b/>
          <w:lang w:val="es-CR"/>
        </w:rPr>
        <w:t>Thematic_area (área temática)</w:t>
      </w:r>
    </w:p>
    <w:p w:rsidR="005A0BAF" w:rsidRDefault="005A0BAF" w:rsidP="005A0BAF">
      <w:pPr>
        <w:jc w:val="both"/>
        <w:rPr>
          <w:lang w:val="es-CR"/>
        </w:rPr>
      </w:pPr>
      <w:r>
        <w:rPr>
          <w:lang w:val="es-CR"/>
        </w:rPr>
        <w:t>Contiene un registro por cada polígono de las capa temáticas (ej. provincias: San José, Alajuela, Cartago</w:t>
      </w:r>
      <w:del w:id="89" w:author="Carmen Roldán Chacón" w:date="2019-11-26T10:14:00Z">
        <w:r w:rsidDel="00FB30E7">
          <w:rPr>
            <w:lang w:val="es-CR"/>
          </w:rPr>
          <w:delText>, …</w:delText>
        </w:r>
      </w:del>
      <w:ins w:id="90" w:author="Carmen Roldán Chacón" w:date="2019-11-26T10:14:00Z">
        <w:r w:rsidR="00FB30E7">
          <w:rPr>
            <w:lang w:val="es-CR"/>
          </w:rPr>
          <w:t>,…</w:t>
        </w:r>
      </w:ins>
      <w:r>
        <w:rPr>
          <w:lang w:val="es-CR"/>
        </w:rPr>
        <w:t>; áreas protegidas: PN Corcovado, PN Palo Verde</w:t>
      </w:r>
      <w:r w:rsidR="00A86036">
        <w:rPr>
          <w:lang w:val="es-CR"/>
        </w:rPr>
        <w:t>, …</w:t>
      </w:r>
      <w:r>
        <w:rPr>
          <w:lang w:val="es-CR"/>
        </w:rPr>
        <w:t>).</w:t>
      </w:r>
    </w:p>
    <w:p w:rsidR="005A0BAF" w:rsidRPr="00FB30E7" w:rsidRDefault="005A0BAF" w:rsidP="005A0BAF">
      <w:pPr>
        <w:jc w:val="both"/>
        <w:rPr>
          <w:b/>
          <w:u w:val="single"/>
          <w:lang w:val="es-CR"/>
        </w:rPr>
      </w:pPr>
      <w:r w:rsidRPr="00FB30E7">
        <w:rPr>
          <w:b/>
          <w:u w:val="single"/>
          <w:lang w:val="es-CR"/>
        </w:rPr>
        <w:t>Columnas</w:t>
      </w:r>
    </w:p>
    <w:tbl>
      <w:tblPr>
        <w:tblStyle w:val="TableGrid"/>
        <w:tblW w:w="0" w:type="auto"/>
        <w:tblLook w:val="04A0"/>
      </w:tblPr>
      <w:tblGrid>
        <w:gridCol w:w="4643"/>
        <w:gridCol w:w="4694"/>
      </w:tblGrid>
      <w:tr w:rsidR="005A0BAF" w:rsidTr="00DA42C5">
        <w:tc>
          <w:tcPr>
            <w:tcW w:w="4643" w:type="dxa"/>
          </w:tcPr>
          <w:p w:rsidR="005A0BAF" w:rsidRPr="00DA42C5" w:rsidRDefault="00A86036" w:rsidP="005A0BAF">
            <w:pPr>
              <w:jc w:val="both"/>
              <w:rPr>
                <w:sz w:val="20"/>
                <w:szCs w:val="20"/>
                <w:lang w:val="es-CR"/>
              </w:rPr>
            </w:pPr>
            <w:r w:rsidRPr="00DA42C5">
              <w:rPr>
                <w:sz w:val="20"/>
                <w:szCs w:val="20"/>
                <w:lang w:val="es-CR"/>
              </w:rPr>
              <w:t>thematic_area_id</w:t>
            </w:r>
          </w:p>
        </w:tc>
        <w:tc>
          <w:tcPr>
            <w:tcW w:w="4694" w:type="dxa"/>
          </w:tcPr>
          <w:p w:rsidR="005A0BAF" w:rsidRDefault="00A86036" w:rsidP="005A0BAF">
            <w:pPr>
              <w:jc w:val="both"/>
              <w:rPr>
                <w:lang w:val="es-CR"/>
              </w:rPr>
            </w:pPr>
            <w:r>
              <w:rPr>
                <w:lang w:val="es-CR"/>
              </w:rPr>
              <w:t>Identificador del polígono</w:t>
            </w:r>
          </w:p>
        </w:tc>
      </w:tr>
      <w:tr w:rsidR="00A86036" w:rsidRPr="00927E23" w:rsidTr="00DA42C5">
        <w:tc>
          <w:tcPr>
            <w:tcW w:w="4643" w:type="dxa"/>
          </w:tcPr>
          <w:p w:rsidR="00A86036" w:rsidRPr="00DA42C5" w:rsidRDefault="00A86036" w:rsidP="005A0BAF">
            <w:pPr>
              <w:jc w:val="both"/>
              <w:rPr>
                <w:sz w:val="20"/>
                <w:szCs w:val="20"/>
                <w:lang w:val="es-CR"/>
              </w:rPr>
            </w:pPr>
            <w:r w:rsidRPr="00DA42C5">
              <w:rPr>
                <w:sz w:val="20"/>
                <w:szCs w:val="20"/>
                <w:lang w:val="es-CR"/>
              </w:rPr>
              <w:lastRenderedPageBreak/>
              <w:t>layer_id</w:t>
            </w:r>
          </w:p>
        </w:tc>
        <w:tc>
          <w:tcPr>
            <w:tcW w:w="4694" w:type="dxa"/>
          </w:tcPr>
          <w:p w:rsidR="00A86036" w:rsidRDefault="00A86036" w:rsidP="005A0BAF">
            <w:pPr>
              <w:jc w:val="both"/>
              <w:rPr>
                <w:lang w:val="es-CR"/>
              </w:rPr>
            </w:pPr>
            <w:r>
              <w:rPr>
                <w:lang w:val="es-CR"/>
              </w:rPr>
              <w:t>Llave foránea a la tabla de capas temáticas (layer)</w:t>
            </w:r>
          </w:p>
        </w:tc>
      </w:tr>
      <w:tr w:rsidR="005A0BAF" w:rsidTr="00DA42C5">
        <w:tc>
          <w:tcPr>
            <w:tcW w:w="4643" w:type="dxa"/>
          </w:tcPr>
          <w:p w:rsidR="005A0BAF" w:rsidRPr="00DA42C5" w:rsidRDefault="005A0BAF" w:rsidP="005A0BAF">
            <w:pPr>
              <w:jc w:val="both"/>
              <w:rPr>
                <w:sz w:val="20"/>
                <w:szCs w:val="20"/>
                <w:lang w:val="es-CR"/>
              </w:rPr>
            </w:pPr>
            <w:r w:rsidRPr="00DA42C5">
              <w:rPr>
                <w:sz w:val="20"/>
                <w:szCs w:val="20"/>
                <w:lang w:val="es-CR"/>
              </w:rPr>
              <w:t>name</w:t>
            </w:r>
          </w:p>
        </w:tc>
        <w:tc>
          <w:tcPr>
            <w:tcW w:w="4694" w:type="dxa"/>
          </w:tcPr>
          <w:p w:rsidR="005A0BAF" w:rsidRDefault="00A86036" w:rsidP="005A0BAF">
            <w:pPr>
              <w:jc w:val="both"/>
              <w:rPr>
                <w:lang w:val="es-CR"/>
              </w:rPr>
            </w:pPr>
            <w:r>
              <w:rPr>
                <w:lang w:val="es-CR"/>
              </w:rPr>
              <w:t>Nombre del polígono</w:t>
            </w:r>
          </w:p>
        </w:tc>
      </w:tr>
      <w:tr w:rsidR="00A86036" w:rsidTr="00DA42C5">
        <w:tc>
          <w:tcPr>
            <w:tcW w:w="4643" w:type="dxa"/>
          </w:tcPr>
          <w:p w:rsidR="00A86036" w:rsidRPr="00DA42C5" w:rsidRDefault="00A86036" w:rsidP="005A0BAF">
            <w:pPr>
              <w:jc w:val="both"/>
              <w:rPr>
                <w:sz w:val="20"/>
                <w:szCs w:val="20"/>
                <w:lang w:val="es-CR"/>
              </w:rPr>
            </w:pPr>
            <w:r w:rsidRPr="00DA42C5">
              <w:rPr>
                <w:sz w:val="20"/>
                <w:szCs w:val="20"/>
                <w:lang w:val="es-CR"/>
              </w:rPr>
              <w:t>geom</w:t>
            </w:r>
          </w:p>
        </w:tc>
        <w:tc>
          <w:tcPr>
            <w:tcW w:w="4694" w:type="dxa"/>
          </w:tcPr>
          <w:p w:rsidR="00A86036" w:rsidRDefault="00A86036" w:rsidP="005A0BAF">
            <w:pPr>
              <w:jc w:val="both"/>
              <w:rPr>
                <w:lang w:val="es-CR"/>
              </w:rPr>
            </w:pPr>
            <w:r>
              <w:rPr>
                <w:lang w:val="es-CR"/>
              </w:rPr>
              <w:t>Geometría del polígono</w:t>
            </w:r>
          </w:p>
        </w:tc>
      </w:tr>
      <w:tr w:rsidR="00A86036" w:rsidRPr="00927E23" w:rsidTr="00DA42C5">
        <w:tc>
          <w:tcPr>
            <w:tcW w:w="4643" w:type="dxa"/>
          </w:tcPr>
          <w:p w:rsidR="00A86036" w:rsidRPr="00DA42C5" w:rsidRDefault="00A86036" w:rsidP="005A0BAF">
            <w:pPr>
              <w:jc w:val="both"/>
              <w:rPr>
                <w:sz w:val="20"/>
                <w:szCs w:val="20"/>
                <w:lang w:val="es-CR"/>
              </w:rPr>
            </w:pPr>
            <w:r w:rsidRPr="00DA42C5">
              <w:rPr>
                <w:sz w:val="20"/>
                <w:szCs w:val="20"/>
                <w:lang w:val="es-CR"/>
              </w:rPr>
              <w:t>spp_mammalia_richness_occurrence</w:t>
            </w:r>
          </w:p>
        </w:tc>
        <w:tc>
          <w:tcPr>
            <w:tcW w:w="4694" w:type="dxa"/>
          </w:tcPr>
          <w:p w:rsidR="00A86036" w:rsidRDefault="00A86036" w:rsidP="005A0BAF">
            <w:pPr>
              <w:jc w:val="both"/>
              <w:rPr>
                <w:lang w:val="es-CR"/>
              </w:rPr>
            </w:pPr>
            <w:r>
              <w:rPr>
                <w:lang w:val="es-CR"/>
              </w:rPr>
              <w:t>Riqueza de especies de Mammalia en el polígono</w:t>
            </w:r>
            <w:r w:rsidR="00DA42C5">
              <w:rPr>
                <w:lang w:val="es-CR"/>
              </w:rPr>
              <w:t>, según los registros de presencia</w:t>
            </w:r>
          </w:p>
        </w:tc>
      </w:tr>
      <w:tr w:rsidR="00A86036" w:rsidRPr="00927E23" w:rsidTr="00DA42C5">
        <w:tc>
          <w:tcPr>
            <w:tcW w:w="4643" w:type="dxa"/>
          </w:tcPr>
          <w:p w:rsidR="00A86036" w:rsidRPr="00DA42C5" w:rsidRDefault="00A86036" w:rsidP="005A0BAF">
            <w:pPr>
              <w:jc w:val="both"/>
              <w:rPr>
                <w:sz w:val="20"/>
                <w:szCs w:val="20"/>
              </w:rPr>
            </w:pPr>
            <w:r w:rsidRPr="00DA42C5">
              <w:rPr>
                <w:sz w:val="20"/>
                <w:szCs w:val="20"/>
              </w:rPr>
              <w:t>spp_mammalia_richness_occurrence_names</w:t>
            </w:r>
          </w:p>
        </w:tc>
        <w:tc>
          <w:tcPr>
            <w:tcW w:w="4694" w:type="dxa"/>
          </w:tcPr>
          <w:p w:rsidR="00A86036" w:rsidRPr="00DA42C5" w:rsidRDefault="00DA42C5" w:rsidP="005A0BAF">
            <w:pPr>
              <w:jc w:val="both"/>
              <w:rPr>
                <w:lang w:val="es-CR"/>
              </w:rPr>
            </w:pPr>
            <w:r w:rsidRPr="00DA42C5">
              <w:rPr>
                <w:lang w:val="es-CR"/>
              </w:rPr>
              <w:t xml:space="preserve">Nombres de </w:t>
            </w:r>
            <w:r>
              <w:rPr>
                <w:lang w:val="es-CR"/>
              </w:rPr>
              <w:t>especies de Mammalia en el polígono, según los registros de presencia</w:t>
            </w:r>
          </w:p>
        </w:tc>
      </w:tr>
      <w:tr w:rsidR="00DA42C5" w:rsidRPr="00927E23" w:rsidTr="00DA42C5">
        <w:tc>
          <w:tcPr>
            <w:tcW w:w="4643" w:type="dxa"/>
          </w:tcPr>
          <w:p w:rsidR="00DA42C5" w:rsidRPr="00DA42C5" w:rsidRDefault="00DA42C5" w:rsidP="005A0BAF">
            <w:pPr>
              <w:jc w:val="both"/>
              <w:rPr>
                <w:sz w:val="20"/>
                <w:szCs w:val="20"/>
              </w:rPr>
            </w:pPr>
            <w:r w:rsidRPr="00DA42C5">
              <w:rPr>
                <w:sz w:val="20"/>
                <w:szCs w:val="20"/>
              </w:rPr>
              <w:t>spp_mammalia_richness_distribution</w:t>
            </w:r>
          </w:p>
        </w:tc>
        <w:tc>
          <w:tcPr>
            <w:tcW w:w="4694" w:type="dxa"/>
          </w:tcPr>
          <w:p w:rsidR="00DA42C5" w:rsidRDefault="00DA42C5" w:rsidP="00850565">
            <w:pPr>
              <w:jc w:val="both"/>
              <w:rPr>
                <w:lang w:val="es-CR"/>
              </w:rPr>
            </w:pPr>
            <w:r>
              <w:rPr>
                <w:lang w:val="es-CR"/>
              </w:rPr>
              <w:t>Riqueza de especies de Mammalia en el polígono, según las áreas de distribución</w:t>
            </w:r>
          </w:p>
        </w:tc>
      </w:tr>
      <w:tr w:rsidR="00DA42C5" w:rsidRPr="00927E23" w:rsidTr="00DA42C5">
        <w:tc>
          <w:tcPr>
            <w:tcW w:w="4643" w:type="dxa"/>
          </w:tcPr>
          <w:p w:rsidR="00DA42C5" w:rsidRPr="00DA42C5" w:rsidRDefault="00DA42C5" w:rsidP="005A0BAF">
            <w:pPr>
              <w:jc w:val="both"/>
              <w:rPr>
                <w:sz w:val="20"/>
                <w:szCs w:val="20"/>
              </w:rPr>
            </w:pPr>
            <w:r w:rsidRPr="00DA42C5">
              <w:rPr>
                <w:sz w:val="20"/>
                <w:szCs w:val="20"/>
              </w:rPr>
              <w:t>spp_mammalia_richness_distribution_names</w:t>
            </w:r>
          </w:p>
        </w:tc>
        <w:tc>
          <w:tcPr>
            <w:tcW w:w="4694" w:type="dxa"/>
          </w:tcPr>
          <w:p w:rsidR="00DA42C5" w:rsidRPr="00DA42C5" w:rsidRDefault="00DA42C5" w:rsidP="00850565">
            <w:pPr>
              <w:jc w:val="both"/>
              <w:rPr>
                <w:lang w:val="es-CR"/>
              </w:rPr>
            </w:pPr>
            <w:r w:rsidRPr="00DA42C5">
              <w:rPr>
                <w:lang w:val="es-CR"/>
              </w:rPr>
              <w:t xml:space="preserve">Nombres de </w:t>
            </w:r>
            <w:r>
              <w:rPr>
                <w:lang w:val="es-CR"/>
              </w:rPr>
              <w:t>especies de Mammalia en el polígono, según las áreas de distribución</w:t>
            </w:r>
          </w:p>
        </w:tc>
      </w:tr>
      <w:tr w:rsidR="00A86036" w:rsidRPr="00A86036" w:rsidTr="00DA42C5">
        <w:tc>
          <w:tcPr>
            <w:tcW w:w="4643" w:type="dxa"/>
          </w:tcPr>
          <w:p w:rsidR="00A86036" w:rsidRPr="00DA42C5" w:rsidRDefault="00A86036" w:rsidP="005A0BAF">
            <w:pPr>
              <w:jc w:val="both"/>
              <w:rPr>
                <w:sz w:val="20"/>
                <w:szCs w:val="20"/>
              </w:rPr>
            </w:pPr>
            <w:r w:rsidRPr="00DA42C5">
              <w:rPr>
                <w:sz w:val="20"/>
                <w:szCs w:val="20"/>
              </w:rPr>
              <w:t>… (*)</w:t>
            </w:r>
          </w:p>
        </w:tc>
        <w:tc>
          <w:tcPr>
            <w:tcW w:w="4694" w:type="dxa"/>
          </w:tcPr>
          <w:p w:rsidR="00A86036" w:rsidRPr="00A86036" w:rsidRDefault="00A86036" w:rsidP="005A0BAF">
            <w:pPr>
              <w:jc w:val="both"/>
            </w:pPr>
          </w:p>
        </w:tc>
      </w:tr>
    </w:tbl>
    <w:p w:rsidR="005A0BAF" w:rsidRDefault="00A86036" w:rsidP="005A0BAF">
      <w:pPr>
        <w:jc w:val="both"/>
        <w:rPr>
          <w:lang w:val="es-CR"/>
        </w:rPr>
      </w:pPr>
      <w:r w:rsidRPr="00DA42C5">
        <w:rPr>
          <w:lang w:val="es-CR"/>
        </w:rPr>
        <w:t xml:space="preserve">(*) </w:t>
      </w:r>
      <w:r w:rsidR="00DA42C5" w:rsidRPr="00DA42C5">
        <w:rPr>
          <w:lang w:val="es-CR"/>
        </w:rPr>
        <w:t>Las columnas de riqueza d</w:t>
      </w:r>
      <w:r w:rsidR="00DA42C5">
        <w:rPr>
          <w:lang w:val="es-CR"/>
        </w:rPr>
        <w:t>e especies se repiten para cada uno de los restantes grupos taxonómicos: Reptilia, Amphibia, Aves y Plantae.</w:t>
      </w:r>
    </w:p>
    <w:p w:rsidR="00DA42C5" w:rsidRDefault="00DA42C5" w:rsidP="005A0BAF">
      <w:pPr>
        <w:jc w:val="both"/>
        <w:rPr>
          <w:lang w:val="es-CR"/>
        </w:rPr>
      </w:pPr>
    </w:p>
    <w:p w:rsidR="00747063" w:rsidRDefault="00747063" w:rsidP="005A0BAF">
      <w:pPr>
        <w:jc w:val="both"/>
        <w:rPr>
          <w:lang w:val="es-CR"/>
        </w:rPr>
      </w:pPr>
    </w:p>
    <w:p w:rsidR="00DA42C5" w:rsidRPr="00747063" w:rsidRDefault="00DA42C5" w:rsidP="005A0BAF">
      <w:pPr>
        <w:jc w:val="both"/>
        <w:rPr>
          <w:b/>
          <w:lang w:val="es-CR"/>
        </w:rPr>
      </w:pPr>
      <w:r w:rsidRPr="00747063">
        <w:rPr>
          <w:b/>
          <w:lang w:val="es-CR"/>
        </w:rPr>
        <w:t>Taxon_occurrence (registros de presencia)</w:t>
      </w:r>
    </w:p>
    <w:p w:rsidR="00DA42C5" w:rsidRDefault="00DA42C5" w:rsidP="005A0BAF">
      <w:pPr>
        <w:jc w:val="both"/>
        <w:rPr>
          <w:lang w:val="es-CR"/>
        </w:rPr>
      </w:pPr>
      <w:r>
        <w:rPr>
          <w:lang w:val="es-CR"/>
        </w:rPr>
        <w:t>Contiene un registro por cada registro de presencia</w:t>
      </w:r>
      <w:r w:rsidR="00747063">
        <w:rPr>
          <w:lang w:val="es-CR"/>
        </w:rPr>
        <w:t xml:space="preserve"> de especies</w:t>
      </w:r>
    </w:p>
    <w:p w:rsidR="00747063" w:rsidRDefault="00747063" w:rsidP="005A0BAF">
      <w:pPr>
        <w:jc w:val="both"/>
        <w:rPr>
          <w:lang w:val="es-CR"/>
        </w:rPr>
      </w:pPr>
    </w:p>
    <w:p w:rsidR="00747063" w:rsidRPr="005A0BAF" w:rsidRDefault="00747063" w:rsidP="00747063">
      <w:pPr>
        <w:jc w:val="both"/>
        <w:rPr>
          <w:u w:val="single"/>
          <w:lang w:val="es-CR"/>
        </w:rPr>
      </w:pPr>
      <w:r w:rsidRPr="005A0BAF">
        <w:rPr>
          <w:u w:val="single"/>
          <w:lang w:val="es-CR"/>
        </w:rPr>
        <w:t>Columnas</w:t>
      </w:r>
    </w:p>
    <w:tbl>
      <w:tblPr>
        <w:tblStyle w:val="TableGrid"/>
        <w:tblW w:w="0" w:type="auto"/>
        <w:tblLook w:val="04A0"/>
      </w:tblPr>
      <w:tblGrid>
        <w:gridCol w:w="4643"/>
        <w:gridCol w:w="4694"/>
      </w:tblGrid>
      <w:tr w:rsidR="00747063" w:rsidTr="00850565">
        <w:tc>
          <w:tcPr>
            <w:tcW w:w="4643" w:type="dxa"/>
          </w:tcPr>
          <w:p w:rsidR="00747063" w:rsidRPr="00DA42C5" w:rsidRDefault="00747063" w:rsidP="00850565">
            <w:pPr>
              <w:jc w:val="both"/>
              <w:rPr>
                <w:sz w:val="20"/>
                <w:szCs w:val="20"/>
                <w:lang w:val="es-CR"/>
              </w:rPr>
            </w:pPr>
            <w:r w:rsidRPr="00DA42C5">
              <w:rPr>
                <w:sz w:val="20"/>
                <w:szCs w:val="20"/>
                <w:lang w:val="es-CR"/>
              </w:rPr>
              <w:t>thematic_area_id</w:t>
            </w:r>
          </w:p>
        </w:tc>
        <w:tc>
          <w:tcPr>
            <w:tcW w:w="4694" w:type="dxa"/>
          </w:tcPr>
          <w:p w:rsidR="00747063" w:rsidRDefault="00747063" w:rsidP="00850565">
            <w:pPr>
              <w:jc w:val="both"/>
              <w:rPr>
                <w:lang w:val="es-CR"/>
              </w:rPr>
            </w:pPr>
            <w:r>
              <w:rPr>
                <w:lang w:val="es-CR"/>
              </w:rPr>
              <w:t>Identificador del polígono</w:t>
            </w:r>
          </w:p>
        </w:tc>
      </w:tr>
      <w:tr w:rsidR="00747063" w:rsidRPr="00927E23" w:rsidTr="00850565">
        <w:tc>
          <w:tcPr>
            <w:tcW w:w="4643" w:type="dxa"/>
          </w:tcPr>
          <w:p w:rsidR="00747063" w:rsidRPr="00DA42C5" w:rsidRDefault="00747063" w:rsidP="00850565">
            <w:pPr>
              <w:jc w:val="both"/>
              <w:rPr>
                <w:sz w:val="20"/>
                <w:szCs w:val="20"/>
                <w:lang w:val="es-CR"/>
              </w:rPr>
            </w:pPr>
            <w:r w:rsidRPr="00DA42C5">
              <w:rPr>
                <w:sz w:val="20"/>
                <w:szCs w:val="20"/>
                <w:lang w:val="es-CR"/>
              </w:rPr>
              <w:t>layer_id</w:t>
            </w:r>
          </w:p>
        </w:tc>
        <w:tc>
          <w:tcPr>
            <w:tcW w:w="4694" w:type="dxa"/>
          </w:tcPr>
          <w:p w:rsidR="00747063" w:rsidRDefault="00747063" w:rsidP="00850565">
            <w:pPr>
              <w:jc w:val="both"/>
              <w:rPr>
                <w:lang w:val="es-CR"/>
              </w:rPr>
            </w:pPr>
            <w:r>
              <w:rPr>
                <w:lang w:val="es-CR"/>
              </w:rPr>
              <w:t>Llave foránea a la tabla de capas temáticas (layer)</w:t>
            </w:r>
          </w:p>
        </w:tc>
      </w:tr>
      <w:tr w:rsidR="00747063" w:rsidTr="00850565">
        <w:tc>
          <w:tcPr>
            <w:tcW w:w="4643" w:type="dxa"/>
          </w:tcPr>
          <w:p w:rsidR="00747063" w:rsidRPr="00DA42C5" w:rsidRDefault="00747063" w:rsidP="00850565">
            <w:pPr>
              <w:jc w:val="both"/>
              <w:rPr>
                <w:sz w:val="20"/>
                <w:szCs w:val="20"/>
                <w:lang w:val="es-CR"/>
              </w:rPr>
            </w:pPr>
            <w:r>
              <w:rPr>
                <w:sz w:val="20"/>
                <w:szCs w:val="20"/>
                <w:lang w:val="es-CR"/>
              </w:rPr>
              <w:t>kingdom</w:t>
            </w:r>
          </w:p>
        </w:tc>
        <w:tc>
          <w:tcPr>
            <w:tcW w:w="4694" w:type="dxa"/>
          </w:tcPr>
          <w:p w:rsidR="00747063" w:rsidRDefault="00747063" w:rsidP="00850565">
            <w:pPr>
              <w:jc w:val="both"/>
              <w:rPr>
                <w:lang w:val="es-CR"/>
              </w:rPr>
            </w:pPr>
            <w:r>
              <w:rPr>
                <w:lang w:val="es-CR"/>
              </w:rPr>
              <w:t>Reino taxonómico</w:t>
            </w:r>
          </w:p>
        </w:tc>
      </w:tr>
      <w:tr w:rsidR="00747063" w:rsidTr="00850565">
        <w:tc>
          <w:tcPr>
            <w:tcW w:w="4643" w:type="dxa"/>
          </w:tcPr>
          <w:p w:rsidR="00747063" w:rsidRPr="00DA42C5" w:rsidRDefault="00747063" w:rsidP="00850565">
            <w:pPr>
              <w:jc w:val="both"/>
              <w:rPr>
                <w:sz w:val="20"/>
                <w:szCs w:val="20"/>
                <w:lang w:val="es-CR"/>
              </w:rPr>
            </w:pPr>
            <w:r>
              <w:rPr>
                <w:sz w:val="20"/>
                <w:szCs w:val="20"/>
                <w:lang w:val="es-CR"/>
              </w:rPr>
              <w:t>phylum</w:t>
            </w:r>
          </w:p>
        </w:tc>
        <w:tc>
          <w:tcPr>
            <w:tcW w:w="4694" w:type="dxa"/>
          </w:tcPr>
          <w:p w:rsidR="00747063" w:rsidRDefault="00747063" w:rsidP="00850565">
            <w:pPr>
              <w:jc w:val="both"/>
              <w:rPr>
                <w:lang w:val="es-CR"/>
              </w:rPr>
            </w:pPr>
            <w:r>
              <w:rPr>
                <w:lang w:val="es-CR"/>
              </w:rPr>
              <w:t>Filo o división taxonómica</w:t>
            </w:r>
          </w:p>
        </w:tc>
      </w:tr>
      <w:tr w:rsidR="00747063" w:rsidTr="00850565">
        <w:tc>
          <w:tcPr>
            <w:tcW w:w="4643" w:type="dxa"/>
          </w:tcPr>
          <w:p w:rsidR="00747063" w:rsidRPr="00DA42C5" w:rsidRDefault="00747063" w:rsidP="00850565">
            <w:pPr>
              <w:jc w:val="both"/>
              <w:rPr>
                <w:sz w:val="20"/>
                <w:szCs w:val="20"/>
                <w:lang w:val="es-CR"/>
              </w:rPr>
            </w:pPr>
            <w:r>
              <w:rPr>
                <w:sz w:val="20"/>
                <w:szCs w:val="20"/>
                <w:lang w:val="es-CR"/>
              </w:rPr>
              <w:t>class</w:t>
            </w:r>
          </w:p>
        </w:tc>
        <w:tc>
          <w:tcPr>
            <w:tcW w:w="4694" w:type="dxa"/>
          </w:tcPr>
          <w:p w:rsidR="00747063" w:rsidRDefault="00747063" w:rsidP="00850565">
            <w:pPr>
              <w:jc w:val="both"/>
              <w:rPr>
                <w:lang w:val="es-CR"/>
              </w:rPr>
            </w:pPr>
            <w:r>
              <w:rPr>
                <w:lang w:val="es-CR"/>
              </w:rPr>
              <w:t>Clase taxonómica</w:t>
            </w:r>
          </w:p>
        </w:tc>
      </w:tr>
      <w:tr w:rsidR="00747063" w:rsidRPr="00DA42C5" w:rsidTr="00850565">
        <w:tc>
          <w:tcPr>
            <w:tcW w:w="4643" w:type="dxa"/>
          </w:tcPr>
          <w:p w:rsidR="00747063" w:rsidRPr="00DA42C5" w:rsidRDefault="00747063" w:rsidP="00850565">
            <w:pPr>
              <w:jc w:val="both"/>
              <w:rPr>
                <w:sz w:val="20"/>
                <w:szCs w:val="20"/>
              </w:rPr>
            </w:pPr>
            <w:r>
              <w:rPr>
                <w:sz w:val="20"/>
                <w:szCs w:val="20"/>
              </w:rPr>
              <w:t>order</w:t>
            </w:r>
          </w:p>
        </w:tc>
        <w:tc>
          <w:tcPr>
            <w:tcW w:w="4694" w:type="dxa"/>
          </w:tcPr>
          <w:p w:rsidR="00747063" w:rsidRPr="00DA42C5" w:rsidRDefault="00747063" w:rsidP="00850565">
            <w:pPr>
              <w:jc w:val="both"/>
              <w:rPr>
                <w:lang w:val="es-CR"/>
              </w:rPr>
            </w:pPr>
            <w:r>
              <w:rPr>
                <w:lang w:val="es-CR"/>
              </w:rPr>
              <w:t>Orden taxonómico</w:t>
            </w:r>
          </w:p>
        </w:tc>
      </w:tr>
      <w:tr w:rsidR="00747063" w:rsidRPr="00DA42C5" w:rsidTr="00850565">
        <w:tc>
          <w:tcPr>
            <w:tcW w:w="4643" w:type="dxa"/>
          </w:tcPr>
          <w:p w:rsidR="00747063" w:rsidRPr="00DA42C5" w:rsidRDefault="00747063" w:rsidP="00850565">
            <w:pPr>
              <w:jc w:val="both"/>
              <w:rPr>
                <w:sz w:val="20"/>
                <w:szCs w:val="20"/>
              </w:rPr>
            </w:pPr>
            <w:r>
              <w:rPr>
                <w:sz w:val="20"/>
                <w:szCs w:val="20"/>
              </w:rPr>
              <w:t>family</w:t>
            </w:r>
          </w:p>
        </w:tc>
        <w:tc>
          <w:tcPr>
            <w:tcW w:w="4694" w:type="dxa"/>
          </w:tcPr>
          <w:p w:rsidR="00747063" w:rsidRDefault="00747063" w:rsidP="00850565">
            <w:pPr>
              <w:jc w:val="both"/>
              <w:rPr>
                <w:lang w:val="es-CR"/>
              </w:rPr>
            </w:pPr>
            <w:r>
              <w:rPr>
                <w:lang w:val="es-CR"/>
              </w:rPr>
              <w:t>Familia taxonómica</w:t>
            </w:r>
          </w:p>
        </w:tc>
      </w:tr>
      <w:tr w:rsidR="00747063" w:rsidRPr="00DA42C5" w:rsidTr="00850565">
        <w:tc>
          <w:tcPr>
            <w:tcW w:w="4643" w:type="dxa"/>
          </w:tcPr>
          <w:p w:rsidR="00747063" w:rsidRPr="00DA42C5" w:rsidRDefault="00747063" w:rsidP="00850565">
            <w:pPr>
              <w:jc w:val="both"/>
              <w:rPr>
                <w:sz w:val="20"/>
                <w:szCs w:val="20"/>
              </w:rPr>
            </w:pPr>
            <w:r>
              <w:rPr>
                <w:sz w:val="20"/>
                <w:szCs w:val="20"/>
              </w:rPr>
              <w:t>genus</w:t>
            </w:r>
          </w:p>
        </w:tc>
        <w:tc>
          <w:tcPr>
            <w:tcW w:w="4694" w:type="dxa"/>
          </w:tcPr>
          <w:p w:rsidR="00747063" w:rsidRPr="00DA42C5" w:rsidRDefault="00747063" w:rsidP="00850565">
            <w:pPr>
              <w:jc w:val="both"/>
              <w:rPr>
                <w:lang w:val="es-CR"/>
              </w:rPr>
            </w:pPr>
            <w:r>
              <w:rPr>
                <w:lang w:val="es-CR"/>
              </w:rPr>
              <w:t>Género taxonómico</w:t>
            </w:r>
          </w:p>
        </w:tc>
      </w:tr>
      <w:tr w:rsidR="00747063" w:rsidRPr="00A86036" w:rsidTr="00850565">
        <w:tc>
          <w:tcPr>
            <w:tcW w:w="4643" w:type="dxa"/>
          </w:tcPr>
          <w:p w:rsidR="00747063" w:rsidRPr="00DA42C5" w:rsidRDefault="00747063" w:rsidP="00850565">
            <w:pPr>
              <w:jc w:val="both"/>
              <w:rPr>
                <w:sz w:val="20"/>
                <w:szCs w:val="20"/>
              </w:rPr>
            </w:pPr>
            <w:r>
              <w:rPr>
                <w:sz w:val="20"/>
                <w:szCs w:val="20"/>
              </w:rPr>
              <w:t>scientific_name</w:t>
            </w:r>
          </w:p>
        </w:tc>
        <w:tc>
          <w:tcPr>
            <w:tcW w:w="4694" w:type="dxa"/>
          </w:tcPr>
          <w:p w:rsidR="00747063" w:rsidRPr="00A86036" w:rsidRDefault="00747063" w:rsidP="00850565">
            <w:pPr>
              <w:jc w:val="both"/>
            </w:pPr>
            <w:r>
              <w:t>Nombre científico</w:t>
            </w:r>
          </w:p>
        </w:tc>
      </w:tr>
      <w:tr w:rsidR="00747063" w:rsidRPr="00927E23" w:rsidTr="00850565">
        <w:tc>
          <w:tcPr>
            <w:tcW w:w="4643" w:type="dxa"/>
          </w:tcPr>
          <w:p w:rsidR="00747063" w:rsidRDefault="00747063" w:rsidP="00850565">
            <w:pPr>
              <w:jc w:val="both"/>
              <w:rPr>
                <w:sz w:val="20"/>
                <w:szCs w:val="20"/>
              </w:rPr>
            </w:pPr>
            <w:r>
              <w:rPr>
                <w:sz w:val="20"/>
                <w:szCs w:val="20"/>
              </w:rPr>
              <w:t>geom</w:t>
            </w:r>
          </w:p>
        </w:tc>
        <w:tc>
          <w:tcPr>
            <w:tcW w:w="4694" w:type="dxa"/>
          </w:tcPr>
          <w:p w:rsidR="00747063" w:rsidRPr="00747063" w:rsidRDefault="00747063" w:rsidP="00850565">
            <w:pPr>
              <w:jc w:val="both"/>
              <w:rPr>
                <w:lang w:val="es-CR"/>
              </w:rPr>
            </w:pPr>
            <w:r w:rsidRPr="00747063">
              <w:rPr>
                <w:lang w:val="es-CR"/>
              </w:rPr>
              <w:t>Geometría de punto del re</w:t>
            </w:r>
            <w:r>
              <w:rPr>
                <w:lang w:val="es-CR"/>
              </w:rPr>
              <w:t>gistro de presencia</w:t>
            </w:r>
          </w:p>
        </w:tc>
      </w:tr>
    </w:tbl>
    <w:p w:rsidR="00747063" w:rsidRPr="00DA42C5" w:rsidRDefault="00747063" w:rsidP="005A0BAF">
      <w:pPr>
        <w:jc w:val="both"/>
        <w:rPr>
          <w:lang w:val="es-CR"/>
        </w:rPr>
      </w:pPr>
    </w:p>
    <w:p w:rsidR="005A0BAF" w:rsidRDefault="005A0BAF" w:rsidP="001A54BB">
      <w:pPr>
        <w:jc w:val="both"/>
        <w:rPr>
          <w:lang w:val="es-CR"/>
        </w:rPr>
      </w:pPr>
    </w:p>
    <w:p w:rsidR="00747063" w:rsidRPr="00747063" w:rsidRDefault="00747063" w:rsidP="00747063">
      <w:pPr>
        <w:jc w:val="both"/>
        <w:rPr>
          <w:b/>
          <w:lang w:val="es-CR"/>
        </w:rPr>
      </w:pPr>
      <w:r w:rsidRPr="00747063">
        <w:rPr>
          <w:b/>
          <w:lang w:val="es-CR"/>
        </w:rPr>
        <w:t>Taxon</w:t>
      </w:r>
      <w:r>
        <w:rPr>
          <w:b/>
          <w:lang w:val="es-CR"/>
        </w:rPr>
        <w:t>_distribution</w:t>
      </w:r>
      <w:r w:rsidRPr="00747063">
        <w:rPr>
          <w:b/>
          <w:lang w:val="es-CR"/>
        </w:rPr>
        <w:t xml:space="preserve"> (</w:t>
      </w:r>
      <w:r>
        <w:rPr>
          <w:b/>
          <w:lang w:val="es-CR"/>
        </w:rPr>
        <w:t>áreas de distribución</w:t>
      </w:r>
      <w:r w:rsidRPr="00747063">
        <w:rPr>
          <w:b/>
          <w:lang w:val="es-CR"/>
        </w:rPr>
        <w:t>)</w:t>
      </w:r>
    </w:p>
    <w:p w:rsidR="00747063" w:rsidRDefault="00747063" w:rsidP="00747063">
      <w:pPr>
        <w:jc w:val="both"/>
        <w:rPr>
          <w:lang w:val="es-CR"/>
        </w:rPr>
      </w:pPr>
      <w:r>
        <w:rPr>
          <w:lang w:val="es-CR"/>
        </w:rPr>
        <w:t>Contiene un registro por cada área de distribución de especies</w:t>
      </w:r>
    </w:p>
    <w:p w:rsidR="00747063" w:rsidRDefault="00747063" w:rsidP="00747063">
      <w:pPr>
        <w:jc w:val="both"/>
        <w:rPr>
          <w:lang w:val="es-CR"/>
        </w:rPr>
      </w:pPr>
    </w:p>
    <w:p w:rsidR="00747063" w:rsidRPr="005A0BAF" w:rsidRDefault="00747063" w:rsidP="00747063">
      <w:pPr>
        <w:jc w:val="both"/>
        <w:rPr>
          <w:u w:val="single"/>
          <w:lang w:val="es-CR"/>
        </w:rPr>
      </w:pPr>
      <w:r w:rsidRPr="005A0BAF">
        <w:rPr>
          <w:u w:val="single"/>
          <w:lang w:val="es-CR"/>
        </w:rPr>
        <w:t>Columnas</w:t>
      </w:r>
    </w:p>
    <w:tbl>
      <w:tblPr>
        <w:tblStyle w:val="TableGrid"/>
        <w:tblW w:w="0" w:type="auto"/>
        <w:tblLook w:val="04A0"/>
      </w:tblPr>
      <w:tblGrid>
        <w:gridCol w:w="4643"/>
        <w:gridCol w:w="4694"/>
      </w:tblGrid>
      <w:tr w:rsidR="00747063" w:rsidTr="00850565">
        <w:tc>
          <w:tcPr>
            <w:tcW w:w="4643" w:type="dxa"/>
          </w:tcPr>
          <w:p w:rsidR="00747063" w:rsidRPr="00DA42C5" w:rsidRDefault="00747063" w:rsidP="00850565">
            <w:pPr>
              <w:jc w:val="both"/>
              <w:rPr>
                <w:sz w:val="20"/>
                <w:szCs w:val="20"/>
                <w:lang w:val="es-CR"/>
              </w:rPr>
            </w:pPr>
            <w:r w:rsidRPr="00DA42C5">
              <w:rPr>
                <w:sz w:val="20"/>
                <w:szCs w:val="20"/>
                <w:lang w:val="es-CR"/>
              </w:rPr>
              <w:t>thematic_area_id</w:t>
            </w:r>
          </w:p>
        </w:tc>
        <w:tc>
          <w:tcPr>
            <w:tcW w:w="4694" w:type="dxa"/>
          </w:tcPr>
          <w:p w:rsidR="00747063" w:rsidRDefault="00747063" w:rsidP="00850565">
            <w:pPr>
              <w:jc w:val="both"/>
              <w:rPr>
                <w:lang w:val="es-CR"/>
              </w:rPr>
            </w:pPr>
            <w:r>
              <w:rPr>
                <w:lang w:val="es-CR"/>
              </w:rPr>
              <w:t>Identificador del polígono</w:t>
            </w:r>
          </w:p>
        </w:tc>
      </w:tr>
      <w:tr w:rsidR="00747063" w:rsidRPr="00927E23" w:rsidTr="00850565">
        <w:tc>
          <w:tcPr>
            <w:tcW w:w="4643" w:type="dxa"/>
          </w:tcPr>
          <w:p w:rsidR="00747063" w:rsidRPr="00DA42C5" w:rsidRDefault="00747063" w:rsidP="00850565">
            <w:pPr>
              <w:jc w:val="both"/>
              <w:rPr>
                <w:sz w:val="20"/>
                <w:szCs w:val="20"/>
                <w:lang w:val="es-CR"/>
              </w:rPr>
            </w:pPr>
            <w:r w:rsidRPr="00DA42C5">
              <w:rPr>
                <w:sz w:val="20"/>
                <w:szCs w:val="20"/>
                <w:lang w:val="es-CR"/>
              </w:rPr>
              <w:t>layer_id</w:t>
            </w:r>
          </w:p>
        </w:tc>
        <w:tc>
          <w:tcPr>
            <w:tcW w:w="4694" w:type="dxa"/>
          </w:tcPr>
          <w:p w:rsidR="00747063" w:rsidRDefault="00747063" w:rsidP="00850565">
            <w:pPr>
              <w:jc w:val="both"/>
              <w:rPr>
                <w:lang w:val="es-CR"/>
              </w:rPr>
            </w:pPr>
            <w:r>
              <w:rPr>
                <w:lang w:val="es-CR"/>
              </w:rPr>
              <w:t>Llave foránea a la tabla de capas temáticas (layer)</w:t>
            </w:r>
          </w:p>
        </w:tc>
      </w:tr>
      <w:tr w:rsidR="00747063" w:rsidTr="00850565">
        <w:tc>
          <w:tcPr>
            <w:tcW w:w="4643" w:type="dxa"/>
          </w:tcPr>
          <w:p w:rsidR="00747063" w:rsidRPr="00DA42C5" w:rsidRDefault="00747063" w:rsidP="00850565">
            <w:pPr>
              <w:jc w:val="both"/>
              <w:rPr>
                <w:sz w:val="20"/>
                <w:szCs w:val="20"/>
                <w:lang w:val="es-CR"/>
              </w:rPr>
            </w:pPr>
            <w:r>
              <w:rPr>
                <w:sz w:val="20"/>
                <w:szCs w:val="20"/>
                <w:lang w:val="es-CR"/>
              </w:rPr>
              <w:t>kingdom</w:t>
            </w:r>
          </w:p>
        </w:tc>
        <w:tc>
          <w:tcPr>
            <w:tcW w:w="4694" w:type="dxa"/>
          </w:tcPr>
          <w:p w:rsidR="00747063" w:rsidRDefault="00747063" w:rsidP="00850565">
            <w:pPr>
              <w:jc w:val="both"/>
              <w:rPr>
                <w:lang w:val="es-CR"/>
              </w:rPr>
            </w:pPr>
            <w:r>
              <w:rPr>
                <w:lang w:val="es-CR"/>
              </w:rPr>
              <w:t>Reino taxonómico</w:t>
            </w:r>
          </w:p>
        </w:tc>
      </w:tr>
      <w:tr w:rsidR="00747063" w:rsidTr="00850565">
        <w:tc>
          <w:tcPr>
            <w:tcW w:w="4643" w:type="dxa"/>
          </w:tcPr>
          <w:p w:rsidR="00747063" w:rsidRPr="00DA42C5" w:rsidRDefault="00747063" w:rsidP="00850565">
            <w:pPr>
              <w:jc w:val="both"/>
              <w:rPr>
                <w:sz w:val="20"/>
                <w:szCs w:val="20"/>
                <w:lang w:val="es-CR"/>
              </w:rPr>
            </w:pPr>
            <w:r>
              <w:rPr>
                <w:sz w:val="20"/>
                <w:szCs w:val="20"/>
                <w:lang w:val="es-CR"/>
              </w:rPr>
              <w:t>phylum</w:t>
            </w:r>
          </w:p>
        </w:tc>
        <w:tc>
          <w:tcPr>
            <w:tcW w:w="4694" w:type="dxa"/>
          </w:tcPr>
          <w:p w:rsidR="00747063" w:rsidRDefault="00747063" w:rsidP="00850565">
            <w:pPr>
              <w:jc w:val="both"/>
              <w:rPr>
                <w:lang w:val="es-CR"/>
              </w:rPr>
            </w:pPr>
            <w:r>
              <w:rPr>
                <w:lang w:val="es-CR"/>
              </w:rPr>
              <w:t>Filo o división taxonómica</w:t>
            </w:r>
          </w:p>
        </w:tc>
      </w:tr>
      <w:tr w:rsidR="00747063" w:rsidTr="00850565">
        <w:tc>
          <w:tcPr>
            <w:tcW w:w="4643" w:type="dxa"/>
          </w:tcPr>
          <w:p w:rsidR="00747063" w:rsidRPr="00DA42C5" w:rsidRDefault="00747063" w:rsidP="00850565">
            <w:pPr>
              <w:jc w:val="both"/>
              <w:rPr>
                <w:sz w:val="20"/>
                <w:szCs w:val="20"/>
                <w:lang w:val="es-CR"/>
              </w:rPr>
            </w:pPr>
            <w:r>
              <w:rPr>
                <w:sz w:val="20"/>
                <w:szCs w:val="20"/>
                <w:lang w:val="es-CR"/>
              </w:rPr>
              <w:t>class</w:t>
            </w:r>
          </w:p>
        </w:tc>
        <w:tc>
          <w:tcPr>
            <w:tcW w:w="4694" w:type="dxa"/>
          </w:tcPr>
          <w:p w:rsidR="00747063" w:rsidRDefault="00747063" w:rsidP="00850565">
            <w:pPr>
              <w:jc w:val="both"/>
              <w:rPr>
                <w:lang w:val="es-CR"/>
              </w:rPr>
            </w:pPr>
            <w:r>
              <w:rPr>
                <w:lang w:val="es-CR"/>
              </w:rPr>
              <w:t>Clase taxonómica</w:t>
            </w:r>
          </w:p>
        </w:tc>
      </w:tr>
      <w:tr w:rsidR="00747063" w:rsidRPr="00DA42C5" w:rsidTr="00850565">
        <w:tc>
          <w:tcPr>
            <w:tcW w:w="4643" w:type="dxa"/>
          </w:tcPr>
          <w:p w:rsidR="00747063" w:rsidRPr="00DA42C5" w:rsidRDefault="00747063" w:rsidP="00850565">
            <w:pPr>
              <w:jc w:val="both"/>
              <w:rPr>
                <w:sz w:val="20"/>
                <w:szCs w:val="20"/>
              </w:rPr>
            </w:pPr>
            <w:r>
              <w:rPr>
                <w:sz w:val="20"/>
                <w:szCs w:val="20"/>
              </w:rPr>
              <w:t>order</w:t>
            </w:r>
          </w:p>
        </w:tc>
        <w:tc>
          <w:tcPr>
            <w:tcW w:w="4694" w:type="dxa"/>
          </w:tcPr>
          <w:p w:rsidR="00747063" w:rsidRPr="00DA42C5" w:rsidRDefault="00747063" w:rsidP="00850565">
            <w:pPr>
              <w:jc w:val="both"/>
              <w:rPr>
                <w:lang w:val="es-CR"/>
              </w:rPr>
            </w:pPr>
            <w:r>
              <w:rPr>
                <w:lang w:val="es-CR"/>
              </w:rPr>
              <w:t>Orden taxonómico</w:t>
            </w:r>
          </w:p>
        </w:tc>
      </w:tr>
      <w:tr w:rsidR="00747063" w:rsidRPr="00DA42C5" w:rsidTr="00850565">
        <w:tc>
          <w:tcPr>
            <w:tcW w:w="4643" w:type="dxa"/>
          </w:tcPr>
          <w:p w:rsidR="00747063" w:rsidRPr="00DA42C5" w:rsidRDefault="00747063" w:rsidP="00850565">
            <w:pPr>
              <w:jc w:val="both"/>
              <w:rPr>
                <w:sz w:val="20"/>
                <w:szCs w:val="20"/>
              </w:rPr>
            </w:pPr>
            <w:r>
              <w:rPr>
                <w:sz w:val="20"/>
                <w:szCs w:val="20"/>
              </w:rPr>
              <w:lastRenderedPageBreak/>
              <w:t>family</w:t>
            </w:r>
          </w:p>
        </w:tc>
        <w:tc>
          <w:tcPr>
            <w:tcW w:w="4694" w:type="dxa"/>
          </w:tcPr>
          <w:p w:rsidR="00747063" w:rsidRDefault="00747063" w:rsidP="00850565">
            <w:pPr>
              <w:jc w:val="both"/>
              <w:rPr>
                <w:lang w:val="es-CR"/>
              </w:rPr>
            </w:pPr>
            <w:r>
              <w:rPr>
                <w:lang w:val="es-CR"/>
              </w:rPr>
              <w:t>Familia taxonómica</w:t>
            </w:r>
          </w:p>
        </w:tc>
      </w:tr>
      <w:tr w:rsidR="00747063" w:rsidRPr="00DA42C5" w:rsidTr="00850565">
        <w:tc>
          <w:tcPr>
            <w:tcW w:w="4643" w:type="dxa"/>
          </w:tcPr>
          <w:p w:rsidR="00747063" w:rsidRPr="00DA42C5" w:rsidRDefault="00747063" w:rsidP="00850565">
            <w:pPr>
              <w:jc w:val="both"/>
              <w:rPr>
                <w:sz w:val="20"/>
                <w:szCs w:val="20"/>
              </w:rPr>
            </w:pPr>
            <w:r>
              <w:rPr>
                <w:sz w:val="20"/>
                <w:szCs w:val="20"/>
              </w:rPr>
              <w:t>genus</w:t>
            </w:r>
          </w:p>
        </w:tc>
        <w:tc>
          <w:tcPr>
            <w:tcW w:w="4694" w:type="dxa"/>
          </w:tcPr>
          <w:p w:rsidR="00747063" w:rsidRPr="00DA42C5" w:rsidRDefault="00747063" w:rsidP="00850565">
            <w:pPr>
              <w:jc w:val="both"/>
              <w:rPr>
                <w:lang w:val="es-CR"/>
              </w:rPr>
            </w:pPr>
            <w:r>
              <w:rPr>
                <w:lang w:val="es-CR"/>
              </w:rPr>
              <w:t>Género taxonómico</w:t>
            </w:r>
          </w:p>
        </w:tc>
      </w:tr>
      <w:tr w:rsidR="00747063" w:rsidRPr="00A86036" w:rsidTr="00850565">
        <w:tc>
          <w:tcPr>
            <w:tcW w:w="4643" w:type="dxa"/>
          </w:tcPr>
          <w:p w:rsidR="00747063" w:rsidRPr="00DA42C5" w:rsidRDefault="00747063" w:rsidP="00850565">
            <w:pPr>
              <w:jc w:val="both"/>
              <w:rPr>
                <w:sz w:val="20"/>
                <w:szCs w:val="20"/>
              </w:rPr>
            </w:pPr>
            <w:r>
              <w:rPr>
                <w:sz w:val="20"/>
                <w:szCs w:val="20"/>
              </w:rPr>
              <w:t>scientific_name</w:t>
            </w:r>
          </w:p>
        </w:tc>
        <w:tc>
          <w:tcPr>
            <w:tcW w:w="4694" w:type="dxa"/>
          </w:tcPr>
          <w:p w:rsidR="00747063" w:rsidRPr="00A86036" w:rsidRDefault="00747063" w:rsidP="00850565">
            <w:pPr>
              <w:jc w:val="both"/>
            </w:pPr>
            <w:r>
              <w:t>Nombre científico</w:t>
            </w:r>
          </w:p>
        </w:tc>
      </w:tr>
      <w:tr w:rsidR="00747063" w:rsidRPr="00927E23" w:rsidTr="00850565">
        <w:tc>
          <w:tcPr>
            <w:tcW w:w="4643" w:type="dxa"/>
          </w:tcPr>
          <w:p w:rsidR="00747063" w:rsidRDefault="00747063" w:rsidP="00850565">
            <w:pPr>
              <w:jc w:val="both"/>
              <w:rPr>
                <w:sz w:val="20"/>
                <w:szCs w:val="20"/>
              </w:rPr>
            </w:pPr>
            <w:r>
              <w:rPr>
                <w:sz w:val="20"/>
                <w:szCs w:val="20"/>
              </w:rPr>
              <w:t>geom</w:t>
            </w:r>
          </w:p>
        </w:tc>
        <w:tc>
          <w:tcPr>
            <w:tcW w:w="4694" w:type="dxa"/>
          </w:tcPr>
          <w:p w:rsidR="00747063" w:rsidRPr="00747063" w:rsidRDefault="00747063" w:rsidP="00850565">
            <w:pPr>
              <w:jc w:val="both"/>
              <w:rPr>
                <w:lang w:val="es-CR"/>
              </w:rPr>
            </w:pPr>
            <w:r w:rsidRPr="00747063">
              <w:rPr>
                <w:lang w:val="es-CR"/>
              </w:rPr>
              <w:t>Geometría de punto del re</w:t>
            </w:r>
            <w:r>
              <w:rPr>
                <w:lang w:val="es-CR"/>
              </w:rPr>
              <w:t>gistro de presencia</w:t>
            </w:r>
          </w:p>
        </w:tc>
      </w:tr>
    </w:tbl>
    <w:p w:rsidR="00747063" w:rsidRPr="00DA42C5" w:rsidRDefault="00747063" w:rsidP="00747063">
      <w:pPr>
        <w:jc w:val="both"/>
        <w:rPr>
          <w:lang w:val="es-CR"/>
        </w:rPr>
      </w:pPr>
    </w:p>
    <w:p w:rsidR="00FB30E7" w:rsidRDefault="00FB30E7" w:rsidP="00FB30E7">
      <w:pPr>
        <w:pStyle w:val="Heading1"/>
        <w:rPr>
          <w:rFonts w:ascii="Helvetica" w:hAnsi="Helvetica" w:cs="Helvetica"/>
          <w:b/>
          <w:sz w:val="28"/>
          <w:szCs w:val="28"/>
          <w:lang w:val="es-CR"/>
        </w:rPr>
      </w:pPr>
      <w:bookmarkStart w:id="91" w:name="_Toc27695137"/>
      <w:ins w:id="92" w:author="Carmen Roldán Chacón" w:date="2019-11-26T10:19:00Z">
        <w:r>
          <w:rPr>
            <w:rFonts w:ascii="Helvetica" w:hAnsi="Helvetica" w:cs="Helvetica"/>
            <w:b/>
            <w:sz w:val="28"/>
            <w:szCs w:val="28"/>
            <w:lang w:val="es-CR"/>
          </w:rPr>
          <w:t xml:space="preserve">8. </w:t>
        </w:r>
      </w:ins>
      <w:ins w:id="93" w:author="Carmen Roldán Chacón" w:date="2019-11-26T10:17:00Z">
        <w:r>
          <w:rPr>
            <w:rFonts w:ascii="Helvetica" w:hAnsi="Helvetica" w:cs="Helvetica"/>
            <w:b/>
            <w:sz w:val="28"/>
            <w:szCs w:val="28"/>
            <w:lang w:val="es-CR"/>
          </w:rPr>
          <w:t>Procedimiento</w:t>
        </w:r>
      </w:ins>
      <w:ins w:id="94" w:author="Carmen Roldán Chacón" w:date="2019-11-26T10:21:00Z">
        <w:r>
          <w:rPr>
            <w:rFonts w:ascii="Helvetica" w:hAnsi="Helvetica" w:cs="Helvetica"/>
            <w:b/>
            <w:sz w:val="28"/>
            <w:szCs w:val="28"/>
            <w:lang w:val="es-CR"/>
          </w:rPr>
          <w:t>s</w:t>
        </w:r>
      </w:ins>
      <w:ins w:id="95" w:author="Carmen Roldán Chacón" w:date="2019-11-26T10:19:00Z">
        <w:r>
          <w:rPr>
            <w:rFonts w:ascii="Helvetica" w:hAnsi="Helvetica" w:cs="Helvetica"/>
            <w:b/>
            <w:sz w:val="28"/>
            <w:szCs w:val="28"/>
            <w:lang w:val="es-CR"/>
          </w:rPr>
          <w:t xml:space="preserve"> de </w:t>
        </w:r>
        <w:commentRangeStart w:id="96"/>
        <w:r>
          <w:rPr>
            <w:rFonts w:ascii="Helvetica" w:hAnsi="Helvetica" w:cs="Helvetica"/>
            <w:b/>
            <w:sz w:val="28"/>
            <w:szCs w:val="28"/>
            <w:lang w:val="es-CR"/>
          </w:rPr>
          <w:t>actualización</w:t>
        </w:r>
      </w:ins>
      <w:commentRangeEnd w:id="96"/>
      <w:r w:rsidR="00000289">
        <w:rPr>
          <w:rStyle w:val="CommentReference"/>
        </w:rPr>
        <w:commentReference w:id="96"/>
      </w:r>
      <w:bookmarkEnd w:id="91"/>
    </w:p>
    <w:p w:rsidR="0091325A" w:rsidRDefault="0091325A" w:rsidP="001F08F9">
      <w:pPr>
        <w:rPr>
          <w:lang w:val="es-CR"/>
        </w:rPr>
      </w:pPr>
    </w:p>
    <w:p w:rsidR="00D94554" w:rsidRPr="00CC59E5" w:rsidRDefault="00D94554" w:rsidP="00CC59E5">
      <w:pPr>
        <w:jc w:val="both"/>
        <w:rPr>
          <w:lang w:val="es-CR"/>
        </w:rPr>
      </w:pPr>
      <w:bookmarkStart w:id="97" w:name="_Toc27693017"/>
      <w:r w:rsidRPr="00CC59E5">
        <w:rPr>
          <w:lang w:val="es-CR"/>
        </w:rPr>
        <w:t xml:space="preserve">Para generar o actualizar la base de datos PostgreSQL/PostGIS que utiliza la herramienta de estimación de biodiversidad, se elaboró un conjunto de programas en el lenguaje Python, los cuales están almacenados en el repositorio </w:t>
      </w:r>
      <w:hyperlink r:id="rId37" w:history="1">
        <w:r w:rsidRPr="00CC59E5">
          <w:rPr>
            <w:rStyle w:val="Hyperlink"/>
            <w:lang w:val="es-CR"/>
          </w:rPr>
          <w:t>https://github.com/estimacion-biodiversidad/estimacion-biodiversidad-base-datos</w:t>
        </w:r>
      </w:hyperlink>
      <w:r w:rsidRPr="00CC59E5">
        <w:rPr>
          <w:lang w:val="es-CR"/>
        </w:rPr>
        <w:t>. Se recomienda ejecutarlos en un servidor con las siguientes características, en una cuenta de usuario con privilegios de administración (</w:t>
      </w:r>
      <w:r w:rsidRPr="00CC59E5">
        <w:rPr>
          <w:i/>
          <w:lang w:val="es-CR"/>
        </w:rPr>
        <w:t>root</w:t>
      </w:r>
      <w:r w:rsidRPr="00CC59E5">
        <w:rPr>
          <w:lang w:val="es-CR"/>
        </w:rPr>
        <w:t>):</w:t>
      </w:r>
      <w:bookmarkEnd w:id="97"/>
    </w:p>
    <w:p w:rsidR="00D94554" w:rsidRPr="00CC59E5" w:rsidRDefault="00D94554" w:rsidP="00CC59E5">
      <w:pPr>
        <w:jc w:val="both"/>
        <w:rPr>
          <w:lang w:val="es-CR"/>
        </w:rPr>
      </w:pPr>
    </w:p>
    <w:p w:rsidR="00D94554" w:rsidRPr="00CC59E5" w:rsidRDefault="00D94554" w:rsidP="00CC59E5">
      <w:pPr>
        <w:pStyle w:val="ListParagraph"/>
        <w:numPr>
          <w:ilvl w:val="0"/>
          <w:numId w:val="28"/>
        </w:numPr>
        <w:spacing w:line="276" w:lineRule="auto"/>
        <w:jc w:val="both"/>
        <w:rPr>
          <w:rFonts w:ascii="Arial" w:hAnsi="Arial" w:cs="Arial"/>
          <w:sz w:val="22"/>
          <w:szCs w:val="22"/>
        </w:rPr>
      </w:pPr>
      <w:bookmarkStart w:id="98" w:name="_Toc27693018"/>
      <w:r w:rsidRPr="00CC59E5">
        <w:rPr>
          <w:rFonts w:ascii="Arial" w:hAnsi="Arial" w:cs="Arial"/>
          <w:sz w:val="22"/>
          <w:szCs w:val="22"/>
        </w:rPr>
        <w:t>Sistema operativo Linux Ubuntu versión 18.04.3 (LTS) x64 (Bionic Beaver) (</w:t>
      </w:r>
      <w:hyperlink r:id="rId38" w:history="1">
        <w:r w:rsidRPr="00CC59E5">
          <w:rPr>
            <w:rStyle w:val="Hyperlink"/>
            <w:rFonts w:ascii="Arial" w:hAnsi="Arial" w:cs="Arial"/>
            <w:sz w:val="22"/>
            <w:szCs w:val="22"/>
          </w:rPr>
          <w:t>http://releases.ubuntu.com/18.04/</w:t>
        </w:r>
      </w:hyperlink>
      <w:r w:rsidRPr="00CC59E5">
        <w:rPr>
          <w:rFonts w:ascii="Arial" w:hAnsi="Arial" w:cs="Arial"/>
          <w:sz w:val="22"/>
          <w:szCs w:val="22"/>
        </w:rPr>
        <w:t>).</w:t>
      </w:r>
      <w:bookmarkEnd w:id="98"/>
    </w:p>
    <w:p w:rsidR="00D94554" w:rsidRPr="00CC59E5" w:rsidRDefault="00D94554" w:rsidP="00CC59E5">
      <w:pPr>
        <w:pStyle w:val="ListParagraph"/>
        <w:numPr>
          <w:ilvl w:val="0"/>
          <w:numId w:val="28"/>
        </w:numPr>
        <w:spacing w:line="276" w:lineRule="auto"/>
        <w:jc w:val="both"/>
        <w:rPr>
          <w:rFonts w:ascii="Arial" w:hAnsi="Arial" w:cs="Arial"/>
          <w:sz w:val="22"/>
          <w:szCs w:val="22"/>
        </w:rPr>
      </w:pPr>
      <w:bookmarkStart w:id="99" w:name="_Toc27693019"/>
      <w:r w:rsidRPr="00CC59E5">
        <w:rPr>
          <w:rFonts w:ascii="Arial" w:hAnsi="Arial" w:cs="Arial"/>
          <w:sz w:val="22"/>
          <w:szCs w:val="22"/>
        </w:rPr>
        <w:t>8 GB en memoria RAM.</w:t>
      </w:r>
      <w:bookmarkEnd w:id="99"/>
    </w:p>
    <w:p w:rsidR="00D94554" w:rsidRPr="00CC59E5" w:rsidRDefault="00D94554" w:rsidP="00CC59E5">
      <w:pPr>
        <w:pStyle w:val="ListParagraph"/>
        <w:numPr>
          <w:ilvl w:val="0"/>
          <w:numId w:val="28"/>
        </w:numPr>
        <w:spacing w:line="276" w:lineRule="auto"/>
        <w:jc w:val="both"/>
        <w:rPr>
          <w:rFonts w:ascii="Arial" w:hAnsi="Arial" w:cs="Arial"/>
          <w:sz w:val="22"/>
          <w:szCs w:val="22"/>
        </w:rPr>
      </w:pPr>
      <w:bookmarkStart w:id="100" w:name="_Toc27693020"/>
      <w:r w:rsidRPr="00CC59E5">
        <w:rPr>
          <w:rFonts w:ascii="Arial" w:hAnsi="Arial" w:cs="Arial"/>
          <w:sz w:val="22"/>
          <w:szCs w:val="22"/>
        </w:rPr>
        <w:t>50 GB en disco.</w:t>
      </w:r>
      <w:bookmarkEnd w:id="100"/>
    </w:p>
    <w:p w:rsidR="00D94554" w:rsidRPr="00CC59E5" w:rsidRDefault="00D94554" w:rsidP="00CC59E5">
      <w:pPr>
        <w:jc w:val="both"/>
        <w:rPr>
          <w:lang w:val="es-CR"/>
        </w:rPr>
      </w:pPr>
    </w:p>
    <w:p w:rsidR="00D94554" w:rsidRPr="00CC59E5" w:rsidRDefault="00D94554" w:rsidP="00CC59E5">
      <w:pPr>
        <w:jc w:val="both"/>
        <w:rPr>
          <w:lang w:val="es-CR"/>
        </w:rPr>
      </w:pPr>
      <w:bookmarkStart w:id="101" w:name="_Toc27693021"/>
      <w:r w:rsidRPr="00CC59E5">
        <w:rPr>
          <w:lang w:val="es-CR"/>
        </w:rPr>
        <w:t>El proceso de generación de la base de datos consta de tres pasos principales: instalación de software, creación de los directorios desde donde se cargarán los datos y ejecución de los programas.</w:t>
      </w:r>
      <w:bookmarkEnd w:id="101"/>
    </w:p>
    <w:p w:rsidR="00D94554" w:rsidRPr="00CC59E5" w:rsidRDefault="00D94554" w:rsidP="00CC59E5">
      <w:pPr>
        <w:jc w:val="both"/>
        <w:rPr>
          <w:lang w:val="es-CR"/>
        </w:rPr>
      </w:pPr>
    </w:p>
    <w:p w:rsidR="00D94554" w:rsidRPr="00CC59E5" w:rsidRDefault="00D94554" w:rsidP="00CC59E5">
      <w:pPr>
        <w:jc w:val="both"/>
        <w:rPr>
          <w:b/>
          <w:u w:val="single"/>
          <w:lang w:val="es-CR"/>
        </w:rPr>
      </w:pPr>
      <w:bookmarkStart w:id="102" w:name="_Toc27693022"/>
      <w:r w:rsidRPr="00CC59E5">
        <w:rPr>
          <w:b/>
          <w:u w:val="single"/>
          <w:lang w:val="es-CR"/>
        </w:rPr>
        <w:t>Instalación de software</w:t>
      </w:r>
      <w:bookmarkEnd w:id="102"/>
    </w:p>
    <w:p w:rsidR="00D94554" w:rsidRPr="00CC59E5" w:rsidRDefault="00D94554" w:rsidP="00CC59E5">
      <w:pPr>
        <w:jc w:val="both"/>
        <w:rPr>
          <w:lang w:val="es-CR"/>
        </w:rPr>
      </w:pPr>
      <w:bookmarkStart w:id="103" w:name="_Toc27693023"/>
      <w:r w:rsidRPr="00CC59E5">
        <w:rPr>
          <w:lang w:val="es-CR"/>
        </w:rPr>
        <w:t>Antes de ejecutar los programas, es necesario instalar los siguientes paquetes de software:</w:t>
      </w:r>
      <w:bookmarkEnd w:id="103"/>
    </w:p>
    <w:p w:rsidR="00D94554" w:rsidRPr="00CC59E5" w:rsidRDefault="00D94554" w:rsidP="00CC59E5">
      <w:pPr>
        <w:jc w:val="both"/>
        <w:rPr>
          <w:lang w:val="es-CR"/>
        </w:rPr>
      </w:pPr>
    </w:p>
    <w:p w:rsidR="00D94554" w:rsidRPr="00CC59E5" w:rsidRDefault="00D94554" w:rsidP="00CC59E5">
      <w:pPr>
        <w:pStyle w:val="ListParagraph"/>
        <w:numPr>
          <w:ilvl w:val="0"/>
          <w:numId w:val="29"/>
        </w:numPr>
        <w:spacing w:line="276" w:lineRule="auto"/>
        <w:jc w:val="both"/>
        <w:rPr>
          <w:rFonts w:ascii="Arial" w:hAnsi="Arial" w:cs="Arial"/>
          <w:sz w:val="22"/>
          <w:szCs w:val="22"/>
        </w:rPr>
      </w:pPr>
      <w:bookmarkStart w:id="104" w:name="_Toc27693024"/>
      <w:r w:rsidRPr="00CC59E5">
        <w:rPr>
          <w:rFonts w:ascii="Arial" w:hAnsi="Arial" w:cs="Arial"/>
          <w:sz w:val="22"/>
          <w:szCs w:val="22"/>
        </w:rPr>
        <w:t>GDAL</w:t>
      </w:r>
      <w:bookmarkEnd w:id="104"/>
    </w:p>
    <w:p w:rsidR="00D94554" w:rsidRPr="00CC59E5" w:rsidRDefault="00D94554" w:rsidP="00CC59E5">
      <w:pPr>
        <w:pStyle w:val="ListParagraph"/>
        <w:numPr>
          <w:ilvl w:val="0"/>
          <w:numId w:val="29"/>
        </w:numPr>
        <w:spacing w:line="276" w:lineRule="auto"/>
        <w:jc w:val="both"/>
        <w:rPr>
          <w:rFonts w:ascii="Arial" w:hAnsi="Arial" w:cs="Arial"/>
          <w:sz w:val="22"/>
          <w:szCs w:val="22"/>
        </w:rPr>
      </w:pPr>
      <w:bookmarkStart w:id="105" w:name="_Toc27693025"/>
      <w:r w:rsidRPr="00CC59E5">
        <w:rPr>
          <w:rFonts w:ascii="Arial" w:hAnsi="Arial" w:cs="Arial"/>
          <w:sz w:val="22"/>
          <w:szCs w:val="22"/>
        </w:rPr>
        <w:t>Pip</w:t>
      </w:r>
      <w:bookmarkEnd w:id="105"/>
    </w:p>
    <w:p w:rsidR="00D94554" w:rsidRPr="00CC59E5" w:rsidRDefault="00D94554" w:rsidP="00CC59E5">
      <w:pPr>
        <w:pStyle w:val="ListParagraph"/>
        <w:numPr>
          <w:ilvl w:val="0"/>
          <w:numId w:val="29"/>
        </w:numPr>
        <w:spacing w:line="276" w:lineRule="auto"/>
        <w:jc w:val="both"/>
        <w:rPr>
          <w:rFonts w:ascii="Arial" w:hAnsi="Arial" w:cs="Arial"/>
          <w:sz w:val="22"/>
          <w:szCs w:val="22"/>
        </w:rPr>
      </w:pPr>
      <w:bookmarkStart w:id="106" w:name="_Toc27693026"/>
      <w:r w:rsidRPr="00CC59E5">
        <w:rPr>
          <w:rFonts w:ascii="Arial" w:hAnsi="Arial" w:cs="Arial"/>
          <w:sz w:val="22"/>
          <w:szCs w:val="22"/>
        </w:rPr>
        <w:t>Psycopg2</w:t>
      </w:r>
      <w:bookmarkEnd w:id="106"/>
    </w:p>
    <w:p w:rsidR="00D94554" w:rsidRPr="00CC59E5" w:rsidRDefault="00D94554" w:rsidP="00CC59E5">
      <w:pPr>
        <w:pStyle w:val="ListParagraph"/>
        <w:numPr>
          <w:ilvl w:val="0"/>
          <w:numId w:val="29"/>
        </w:numPr>
        <w:spacing w:line="276" w:lineRule="auto"/>
        <w:jc w:val="both"/>
        <w:rPr>
          <w:rFonts w:ascii="Arial" w:hAnsi="Arial" w:cs="Arial"/>
          <w:sz w:val="22"/>
          <w:szCs w:val="22"/>
        </w:rPr>
      </w:pPr>
      <w:bookmarkStart w:id="107" w:name="_Toc27693027"/>
      <w:r w:rsidRPr="00CC59E5">
        <w:rPr>
          <w:rFonts w:ascii="Arial" w:hAnsi="Arial" w:cs="Arial"/>
          <w:sz w:val="22"/>
          <w:szCs w:val="22"/>
        </w:rPr>
        <w:t>Unzip</w:t>
      </w:r>
      <w:bookmarkEnd w:id="107"/>
    </w:p>
    <w:p w:rsidR="00D94554" w:rsidRPr="00CC59E5" w:rsidRDefault="00D94554" w:rsidP="00CC59E5">
      <w:pPr>
        <w:jc w:val="both"/>
        <w:rPr>
          <w:lang w:val="es-CR"/>
        </w:rPr>
      </w:pPr>
    </w:p>
    <w:p w:rsidR="00D94554" w:rsidRPr="00CC59E5" w:rsidRDefault="00D94554" w:rsidP="00CC59E5">
      <w:pPr>
        <w:jc w:val="both"/>
        <w:rPr>
          <w:lang w:val="es-CR"/>
        </w:rPr>
      </w:pPr>
      <w:bookmarkStart w:id="108" w:name="_Toc27693028"/>
      <w:r w:rsidRPr="00CC59E5">
        <w:rPr>
          <w:lang w:val="es-CR"/>
        </w:rPr>
        <w:t>La instalación puede realizarse con los siguientes comandos:</w:t>
      </w:r>
      <w:bookmarkEnd w:id="108"/>
    </w:p>
    <w:p w:rsidR="00D94554" w:rsidRPr="00282A98" w:rsidRDefault="00D94554" w:rsidP="00D94554">
      <w:pPr>
        <w:rPr>
          <w:rFonts w:ascii="Times New Roman" w:eastAsia="Times New Roman" w:hAnsi="Times New Roman" w:cs="Times New Roman"/>
          <w:sz w:val="24"/>
          <w:szCs w:val="24"/>
          <w:lang w:val="es-CR" w:eastAsia="en-US"/>
        </w:rPr>
      </w:pPr>
    </w:p>
    <w:tbl>
      <w:tblPr>
        <w:tblW w:w="9360" w:type="dxa"/>
        <w:tblCellMar>
          <w:top w:w="15" w:type="dxa"/>
          <w:left w:w="15" w:type="dxa"/>
          <w:bottom w:w="15" w:type="dxa"/>
          <w:right w:w="15" w:type="dxa"/>
        </w:tblCellMar>
        <w:tblLook w:val="04A0"/>
      </w:tblPr>
      <w:tblGrid>
        <w:gridCol w:w="9360"/>
      </w:tblGrid>
      <w:tr w:rsidR="00D94554" w:rsidRPr="00C35139" w:rsidTr="001957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554" w:rsidRPr="00C35139" w:rsidRDefault="00D94554" w:rsidP="00D94554">
            <w:pPr>
              <w:rPr>
                <w:rFonts w:ascii="Times New Roman" w:eastAsia="Times New Roman" w:hAnsi="Times New Roman" w:cs="Times New Roman"/>
                <w:sz w:val="24"/>
                <w:szCs w:val="24"/>
                <w:lang w:val="es-CR" w:eastAsia="en-US"/>
              </w:rPr>
            </w:pPr>
            <w:r w:rsidRPr="00C35139">
              <w:rPr>
                <w:rFonts w:ascii="Consolas" w:eastAsia="Times New Roman" w:hAnsi="Consolas" w:cs="Times New Roman"/>
                <w:color w:val="880000"/>
                <w:sz w:val="18"/>
                <w:szCs w:val="18"/>
                <w:lang w:val="es-CR" w:eastAsia="en-US"/>
              </w:rPr>
              <w:t># Para ver la información y las versiones de los paquetes. La idea aquí es instalar la </w:t>
            </w:r>
          </w:p>
          <w:p w:rsidR="00D94554" w:rsidRPr="00C35139" w:rsidRDefault="00D94554" w:rsidP="00D94554">
            <w:pPr>
              <w:rPr>
                <w:rFonts w:ascii="Times New Roman" w:eastAsia="Times New Roman" w:hAnsi="Times New Roman" w:cs="Times New Roman"/>
                <w:sz w:val="24"/>
                <w:szCs w:val="24"/>
                <w:lang w:val="es-CR" w:eastAsia="en-US"/>
              </w:rPr>
            </w:pPr>
            <w:r w:rsidRPr="00C35139">
              <w:rPr>
                <w:rFonts w:ascii="Consolas" w:eastAsia="Times New Roman" w:hAnsi="Consolas" w:cs="Times New Roman"/>
                <w:color w:val="880000"/>
                <w:sz w:val="18"/>
                <w:szCs w:val="18"/>
                <w:lang w:val="es-CR" w:eastAsia="en-US"/>
              </w:rPr>
              <w:t># versión de gdal más actualizada que se pueda.</w:t>
            </w:r>
          </w:p>
          <w:p w:rsidR="00D94554" w:rsidRPr="00C35139" w:rsidRDefault="00D94554" w:rsidP="00D94554">
            <w:pPr>
              <w:rPr>
                <w:rFonts w:ascii="Times New Roman" w:eastAsia="Times New Roman" w:hAnsi="Times New Roman" w:cs="Times New Roman"/>
                <w:sz w:val="24"/>
                <w:szCs w:val="24"/>
                <w:lang w:eastAsia="en-US"/>
              </w:rPr>
            </w:pPr>
            <w:r w:rsidRPr="00C35139">
              <w:rPr>
                <w:rFonts w:ascii="Consolas" w:eastAsia="Times New Roman" w:hAnsi="Consolas" w:cs="Times New Roman"/>
                <w:color w:val="000000"/>
                <w:sz w:val="18"/>
                <w:szCs w:val="18"/>
                <w:lang w:eastAsia="en-US"/>
              </w:rPr>
              <w:t>sudo apt</w:t>
            </w:r>
            <w:r w:rsidRPr="00C35139">
              <w:rPr>
                <w:rFonts w:ascii="Consolas" w:eastAsia="Times New Roman" w:hAnsi="Consolas" w:cs="Times New Roman"/>
                <w:color w:val="666600"/>
                <w:sz w:val="18"/>
                <w:szCs w:val="18"/>
                <w:lang w:eastAsia="en-US"/>
              </w:rPr>
              <w:t>-</w:t>
            </w:r>
            <w:r w:rsidRPr="00C35139">
              <w:rPr>
                <w:rFonts w:ascii="Consolas" w:eastAsia="Times New Roman" w:hAnsi="Consolas" w:cs="Times New Roman"/>
                <w:color w:val="000000"/>
                <w:sz w:val="18"/>
                <w:szCs w:val="18"/>
                <w:lang w:eastAsia="en-US"/>
              </w:rPr>
              <w:t>cache search gdal</w:t>
            </w:r>
            <w:r w:rsidRPr="00C35139">
              <w:rPr>
                <w:rFonts w:ascii="Consolas" w:eastAsia="Times New Roman" w:hAnsi="Consolas" w:cs="Times New Roman"/>
                <w:color w:val="666600"/>
                <w:sz w:val="18"/>
                <w:szCs w:val="18"/>
                <w:lang w:eastAsia="en-US"/>
              </w:rPr>
              <w:t>-</w:t>
            </w:r>
            <w:r w:rsidRPr="00C35139">
              <w:rPr>
                <w:rFonts w:ascii="Consolas" w:eastAsia="Times New Roman" w:hAnsi="Consolas" w:cs="Times New Roman"/>
                <w:color w:val="000000"/>
                <w:sz w:val="18"/>
                <w:szCs w:val="18"/>
                <w:lang w:eastAsia="en-US"/>
              </w:rPr>
              <w:t>bin</w:t>
            </w:r>
          </w:p>
          <w:p w:rsidR="00D94554" w:rsidRPr="00C35139" w:rsidRDefault="00D94554" w:rsidP="00D94554">
            <w:pPr>
              <w:rPr>
                <w:rFonts w:ascii="Times New Roman" w:eastAsia="Times New Roman" w:hAnsi="Times New Roman" w:cs="Times New Roman"/>
                <w:sz w:val="24"/>
                <w:szCs w:val="24"/>
                <w:lang w:eastAsia="en-US"/>
              </w:rPr>
            </w:pPr>
            <w:r w:rsidRPr="00C35139">
              <w:rPr>
                <w:rFonts w:ascii="Consolas" w:eastAsia="Times New Roman" w:hAnsi="Consolas" w:cs="Times New Roman"/>
                <w:color w:val="000000"/>
                <w:sz w:val="18"/>
                <w:szCs w:val="18"/>
                <w:lang w:eastAsia="en-US"/>
              </w:rPr>
              <w:t>sudo apt</w:t>
            </w:r>
            <w:r w:rsidRPr="00C35139">
              <w:rPr>
                <w:rFonts w:ascii="Consolas" w:eastAsia="Times New Roman" w:hAnsi="Consolas" w:cs="Times New Roman"/>
                <w:color w:val="666600"/>
                <w:sz w:val="18"/>
                <w:szCs w:val="18"/>
                <w:lang w:eastAsia="en-US"/>
              </w:rPr>
              <w:t>-</w:t>
            </w:r>
            <w:r w:rsidRPr="00C35139">
              <w:rPr>
                <w:rFonts w:ascii="Consolas" w:eastAsia="Times New Roman" w:hAnsi="Consolas" w:cs="Times New Roman"/>
                <w:color w:val="000000"/>
                <w:sz w:val="18"/>
                <w:szCs w:val="18"/>
                <w:lang w:eastAsia="en-US"/>
              </w:rPr>
              <w:t>cache madison gdal</w:t>
            </w:r>
            <w:r w:rsidRPr="00C35139">
              <w:rPr>
                <w:rFonts w:ascii="Consolas" w:eastAsia="Times New Roman" w:hAnsi="Consolas" w:cs="Times New Roman"/>
                <w:color w:val="666600"/>
                <w:sz w:val="18"/>
                <w:szCs w:val="18"/>
                <w:lang w:eastAsia="en-US"/>
              </w:rPr>
              <w:t>-</w:t>
            </w:r>
            <w:r w:rsidRPr="00C35139">
              <w:rPr>
                <w:rFonts w:ascii="Consolas" w:eastAsia="Times New Roman" w:hAnsi="Consolas" w:cs="Times New Roman"/>
                <w:color w:val="000000"/>
                <w:sz w:val="18"/>
                <w:szCs w:val="18"/>
                <w:lang w:eastAsia="en-US"/>
              </w:rPr>
              <w:t>bin</w:t>
            </w:r>
          </w:p>
          <w:p w:rsidR="00D94554" w:rsidRPr="00C35139" w:rsidRDefault="00D94554" w:rsidP="00D94554">
            <w:pPr>
              <w:rPr>
                <w:rFonts w:ascii="Times New Roman" w:eastAsia="Times New Roman" w:hAnsi="Times New Roman" w:cs="Times New Roman"/>
                <w:sz w:val="24"/>
                <w:szCs w:val="24"/>
                <w:lang w:eastAsia="en-US"/>
              </w:rPr>
            </w:pPr>
            <w:r w:rsidRPr="00C35139">
              <w:rPr>
                <w:rFonts w:ascii="Consolas" w:eastAsia="Times New Roman" w:hAnsi="Consolas" w:cs="Times New Roman"/>
                <w:color w:val="880000"/>
                <w:sz w:val="18"/>
                <w:szCs w:val="18"/>
                <w:lang w:eastAsia="en-US"/>
              </w:rPr>
              <w:t># gdal-bin | 2.2.3+dfsg-2</w:t>
            </w:r>
          </w:p>
          <w:p w:rsidR="00D94554" w:rsidRPr="00C35139" w:rsidRDefault="00D94554" w:rsidP="00D94554">
            <w:pPr>
              <w:rPr>
                <w:rFonts w:ascii="Times New Roman" w:eastAsia="Times New Roman" w:hAnsi="Times New Roman" w:cs="Times New Roman"/>
                <w:sz w:val="24"/>
                <w:szCs w:val="24"/>
                <w:lang w:eastAsia="en-US"/>
              </w:rPr>
            </w:pPr>
          </w:p>
          <w:p w:rsidR="00D94554" w:rsidRPr="00C35139" w:rsidRDefault="00D94554" w:rsidP="00D94554">
            <w:pPr>
              <w:rPr>
                <w:rFonts w:ascii="Times New Roman" w:eastAsia="Times New Roman" w:hAnsi="Times New Roman" w:cs="Times New Roman"/>
                <w:sz w:val="24"/>
                <w:szCs w:val="24"/>
                <w:lang w:eastAsia="en-US"/>
              </w:rPr>
            </w:pPr>
            <w:r w:rsidRPr="00C35139">
              <w:rPr>
                <w:rFonts w:ascii="Consolas" w:eastAsia="Times New Roman" w:hAnsi="Consolas" w:cs="Times New Roman"/>
                <w:color w:val="880000"/>
                <w:sz w:val="18"/>
                <w:szCs w:val="18"/>
                <w:lang w:eastAsia="en-US"/>
              </w:rPr>
              <w:lastRenderedPageBreak/>
              <w:t># gdal</w:t>
            </w:r>
          </w:p>
          <w:p w:rsidR="00D94554" w:rsidRPr="00C35139" w:rsidRDefault="00D94554" w:rsidP="00D94554">
            <w:pPr>
              <w:rPr>
                <w:rFonts w:ascii="Times New Roman" w:eastAsia="Times New Roman" w:hAnsi="Times New Roman" w:cs="Times New Roman"/>
                <w:sz w:val="24"/>
                <w:szCs w:val="24"/>
                <w:lang w:eastAsia="en-US"/>
              </w:rPr>
            </w:pPr>
            <w:r w:rsidRPr="00C35139">
              <w:rPr>
                <w:rFonts w:ascii="Consolas" w:eastAsia="Times New Roman" w:hAnsi="Consolas" w:cs="Times New Roman"/>
                <w:color w:val="880000"/>
                <w:sz w:val="18"/>
                <w:szCs w:val="18"/>
                <w:lang w:eastAsia="en-US"/>
              </w:rPr>
              <w:t># sudo add-apt-repository ppa:ubuntugis/ppa</w:t>
            </w:r>
          </w:p>
          <w:p w:rsidR="00D94554" w:rsidRPr="00C35139" w:rsidRDefault="00D94554" w:rsidP="00D94554">
            <w:pPr>
              <w:rPr>
                <w:rFonts w:ascii="Times New Roman" w:eastAsia="Times New Roman" w:hAnsi="Times New Roman" w:cs="Times New Roman"/>
                <w:sz w:val="24"/>
                <w:szCs w:val="24"/>
                <w:lang w:eastAsia="en-US"/>
              </w:rPr>
            </w:pPr>
            <w:r w:rsidRPr="00C35139">
              <w:rPr>
                <w:rFonts w:ascii="Consolas" w:eastAsia="Times New Roman" w:hAnsi="Consolas" w:cs="Times New Roman"/>
                <w:color w:val="000000"/>
                <w:sz w:val="18"/>
                <w:szCs w:val="18"/>
                <w:lang w:eastAsia="en-US"/>
              </w:rPr>
              <w:t>sudo add</w:t>
            </w:r>
            <w:r w:rsidRPr="00C35139">
              <w:rPr>
                <w:rFonts w:ascii="Consolas" w:eastAsia="Times New Roman" w:hAnsi="Consolas" w:cs="Times New Roman"/>
                <w:color w:val="666600"/>
                <w:sz w:val="18"/>
                <w:szCs w:val="18"/>
                <w:lang w:eastAsia="en-US"/>
              </w:rPr>
              <w:t>-</w:t>
            </w:r>
            <w:r w:rsidRPr="00C35139">
              <w:rPr>
                <w:rFonts w:ascii="Consolas" w:eastAsia="Times New Roman" w:hAnsi="Consolas" w:cs="Times New Roman"/>
                <w:color w:val="000000"/>
                <w:sz w:val="18"/>
                <w:szCs w:val="18"/>
                <w:lang w:eastAsia="en-US"/>
              </w:rPr>
              <w:t>apt</w:t>
            </w:r>
            <w:r w:rsidRPr="00C35139">
              <w:rPr>
                <w:rFonts w:ascii="Consolas" w:eastAsia="Times New Roman" w:hAnsi="Consolas" w:cs="Times New Roman"/>
                <w:color w:val="666600"/>
                <w:sz w:val="18"/>
                <w:szCs w:val="18"/>
                <w:lang w:eastAsia="en-US"/>
              </w:rPr>
              <w:t>-</w:t>
            </w:r>
            <w:r w:rsidRPr="00C35139">
              <w:rPr>
                <w:rFonts w:ascii="Consolas" w:eastAsia="Times New Roman" w:hAnsi="Consolas" w:cs="Times New Roman"/>
                <w:color w:val="000000"/>
                <w:sz w:val="18"/>
                <w:szCs w:val="18"/>
                <w:lang w:eastAsia="en-US"/>
              </w:rPr>
              <w:t>repository ppa</w:t>
            </w:r>
            <w:r w:rsidRPr="00C35139">
              <w:rPr>
                <w:rFonts w:ascii="Consolas" w:eastAsia="Times New Roman" w:hAnsi="Consolas" w:cs="Times New Roman"/>
                <w:color w:val="666600"/>
                <w:sz w:val="18"/>
                <w:szCs w:val="18"/>
                <w:lang w:eastAsia="en-US"/>
              </w:rPr>
              <w:t>:</w:t>
            </w:r>
            <w:r w:rsidRPr="00C35139">
              <w:rPr>
                <w:rFonts w:ascii="Consolas" w:eastAsia="Times New Roman" w:hAnsi="Consolas" w:cs="Times New Roman"/>
                <w:color w:val="000000"/>
                <w:sz w:val="18"/>
                <w:szCs w:val="18"/>
                <w:lang w:eastAsia="en-US"/>
              </w:rPr>
              <w:t>ubuntugis</w:t>
            </w:r>
            <w:r w:rsidRPr="00C35139">
              <w:rPr>
                <w:rFonts w:ascii="Consolas" w:eastAsia="Times New Roman" w:hAnsi="Consolas" w:cs="Times New Roman"/>
                <w:color w:val="666600"/>
                <w:sz w:val="18"/>
                <w:szCs w:val="18"/>
                <w:lang w:eastAsia="en-US"/>
              </w:rPr>
              <w:t>/</w:t>
            </w:r>
            <w:r w:rsidRPr="00C35139">
              <w:rPr>
                <w:rFonts w:ascii="Consolas" w:eastAsia="Times New Roman" w:hAnsi="Consolas" w:cs="Times New Roman"/>
                <w:color w:val="000000"/>
                <w:sz w:val="18"/>
                <w:szCs w:val="18"/>
                <w:lang w:eastAsia="en-US"/>
              </w:rPr>
              <w:t>ubuntugis</w:t>
            </w:r>
            <w:r w:rsidRPr="00C35139">
              <w:rPr>
                <w:rFonts w:ascii="Consolas" w:eastAsia="Times New Roman" w:hAnsi="Consolas" w:cs="Times New Roman"/>
                <w:color w:val="666600"/>
                <w:sz w:val="18"/>
                <w:szCs w:val="18"/>
                <w:lang w:eastAsia="en-US"/>
              </w:rPr>
              <w:t>-</w:t>
            </w:r>
            <w:r w:rsidRPr="00C35139">
              <w:rPr>
                <w:rFonts w:ascii="Consolas" w:eastAsia="Times New Roman" w:hAnsi="Consolas" w:cs="Times New Roman"/>
                <w:color w:val="000000"/>
                <w:sz w:val="18"/>
                <w:szCs w:val="18"/>
                <w:lang w:eastAsia="en-US"/>
              </w:rPr>
              <w:t>unstable</w:t>
            </w:r>
          </w:p>
          <w:p w:rsidR="00D94554" w:rsidRPr="00C35139" w:rsidRDefault="00D94554" w:rsidP="00D94554">
            <w:pPr>
              <w:rPr>
                <w:rFonts w:ascii="Times New Roman" w:eastAsia="Times New Roman" w:hAnsi="Times New Roman" w:cs="Times New Roman"/>
                <w:sz w:val="24"/>
                <w:szCs w:val="24"/>
                <w:lang w:eastAsia="en-US"/>
              </w:rPr>
            </w:pPr>
            <w:r w:rsidRPr="00C35139">
              <w:rPr>
                <w:rFonts w:ascii="Consolas" w:eastAsia="Times New Roman" w:hAnsi="Consolas" w:cs="Times New Roman"/>
                <w:color w:val="000000"/>
                <w:sz w:val="18"/>
                <w:szCs w:val="18"/>
                <w:lang w:eastAsia="en-US"/>
              </w:rPr>
              <w:t>sudo apt</w:t>
            </w:r>
            <w:r w:rsidRPr="00C35139">
              <w:rPr>
                <w:rFonts w:ascii="Consolas" w:eastAsia="Times New Roman" w:hAnsi="Consolas" w:cs="Times New Roman"/>
                <w:color w:val="666600"/>
                <w:sz w:val="18"/>
                <w:szCs w:val="18"/>
                <w:lang w:eastAsia="en-US"/>
              </w:rPr>
              <w:t>-</w:t>
            </w:r>
            <w:r w:rsidRPr="00C35139">
              <w:rPr>
                <w:rFonts w:ascii="Consolas" w:eastAsia="Times New Roman" w:hAnsi="Consolas" w:cs="Times New Roman"/>
                <w:color w:val="000088"/>
                <w:sz w:val="18"/>
                <w:szCs w:val="18"/>
                <w:lang w:eastAsia="en-US"/>
              </w:rPr>
              <w:t>get</w:t>
            </w:r>
            <w:r w:rsidRPr="00C35139">
              <w:rPr>
                <w:rFonts w:ascii="Consolas" w:eastAsia="Times New Roman" w:hAnsi="Consolas" w:cs="Times New Roman"/>
                <w:color w:val="000000"/>
                <w:sz w:val="18"/>
                <w:szCs w:val="18"/>
                <w:lang w:eastAsia="en-US"/>
              </w:rPr>
              <w:t xml:space="preserve"> update</w:t>
            </w:r>
          </w:p>
          <w:p w:rsidR="00D94554" w:rsidRPr="00C35139" w:rsidRDefault="00D94554" w:rsidP="00D94554">
            <w:pPr>
              <w:rPr>
                <w:rFonts w:ascii="Times New Roman" w:eastAsia="Times New Roman" w:hAnsi="Times New Roman" w:cs="Times New Roman"/>
                <w:sz w:val="24"/>
                <w:szCs w:val="24"/>
                <w:lang w:eastAsia="en-US"/>
              </w:rPr>
            </w:pPr>
          </w:p>
          <w:p w:rsidR="00D94554" w:rsidRPr="00C35139" w:rsidRDefault="00D94554" w:rsidP="00D94554">
            <w:pPr>
              <w:rPr>
                <w:rFonts w:ascii="Times New Roman" w:eastAsia="Times New Roman" w:hAnsi="Times New Roman" w:cs="Times New Roman"/>
                <w:sz w:val="24"/>
                <w:szCs w:val="24"/>
                <w:lang w:eastAsia="en-US"/>
              </w:rPr>
            </w:pPr>
            <w:r w:rsidRPr="00C35139">
              <w:rPr>
                <w:rFonts w:ascii="Consolas" w:eastAsia="Times New Roman" w:hAnsi="Consolas" w:cs="Times New Roman"/>
                <w:color w:val="000000"/>
                <w:sz w:val="18"/>
                <w:szCs w:val="18"/>
                <w:lang w:eastAsia="en-US"/>
              </w:rPr>
              <w:t>sudo apt</w:t>
            </w:r>
            <w:r w:rsidRPr="00C35139">
              <w:rPr>
                <w:rFonts w:ascii="Consolas" w:eastAsia="Times New Roman" w:hAnsi="Consolas" w:cs="Times New Roman"/>
                <w:color w:val="666600"/>
                <w:sz w:val="18"/>
                <w:szCs w:val="18"/>
                <w:lang w:eastAsia="en-US"/>
              </w:rPr>
              <w:t>-</w:t>
            </w:r>
            <w:r w:rsidRPr="00C35139">
              <w:rPr>
                <w:rFonts w:ascii="Consolas" w:eastAsia="Times New Roman" w:hAnsi="Consolas" w:cs="Times New Roman"/>
                <w:color w:val="000000"/>
                <w:sz w:val="18"/>
                <w:szCs w:val="18"/>
                <w:lang w:eastAsia="en-US"/>
              </w:rPr>
              <w:t>cache madison gdal</w:t>
            </w:r>
            <w:r w:rsidRPr="00C35139">
              <w:rPr>
                <w:rFonts w:ascii="Consolas" w:eastAsia="Times New Roman" w:hAnsi="Consolas" w:cs="Times New Roman"/>
                <w:color w:val="666600"/>
                <w:sz w:val="18"/>
                <w:szCs w:val="18"/>
                <w:lang w:eastAsia="en-US"/>
              </w:rPr>
              <w:t>-</w:t>
            </w:r>
            <w:r w:rsidRPr="00C35139">
              <w:rPr>
                <w:rFonts w:ascii="Consolas" w:eastAsia="Times New Roman" w:hAnsi="Consolas" w:cs="Times New Roman"/>
                <w:color w:val="000000"/>
                <w:sz w:val="18"/>
                <w:szCs w:val="18"/>
                <w:lang w:eastAsia="en-US"/>
              </w:rPr>
              <w:t>bin</w:t>
            </w:r>
          </w:p>
          <w:p w:rsidR="00D94554" w:rsidRPr="00C35139" w:rsidRDefault="00D94554" w:rsidP="00D94554">
            <w:pPr>
              <w:rPr>
                <w:rFonts w:ascii="Times New Roman" w:eastAsia="Times New Roman" w:hAnsi="Times New Roman" w:cs="Times New Roman"/>
                <w:sz w:val="24"/>
                <w:szCs w:val="24"/>
                <w:lang w:eastAsia="en-US"/>
              </w:rPr>
            </w:pPr>
            <w:r w:rsidRPr="00C35139">
              <w:rPr>
                <w:rFonts w:ascii="Consolas" w:eastAsia="Times New Roman" w:hAnsi="Consolas" w:cs="Times New Roman"/>
                <w:color w:val="880000"/>
                <w:sz w:val="18"/>
                <w:szCs w:val="18"/>
                <w:lang w:eastAsia="en-US"/>
              </w:rPr>
              <w:t># gdal-bin | 2.4.2+dfsg-1~bionic0</w:t>
            </w:r>
          </w:p>
          <w:p w:rsidR="00D94554" w:rsidRPr="00C35139" w:rsidRDefault="00D94554" w:rsidP="00D94554">
            <w:pPr>
              <w:rPr>
                <w:rFonts w:ascii="Times New Roman" w:eastAsia="Times New Roman" w:hAnsi="Times New Roman" w:cs="Times New Roman"/>
                <w:sz w:val="24"/>
                <w:szCs w:val="24"/>
                <w:lang w:eastAsia="en-US"/>
              </w:rPr>
            </w:pPr>
            <w:r w:rsidRPr="00C35139">
              <w:rPr>
                <w:rFonts w:ascii="Consolas" w:eastAsia="Times New Roman" w:hAnsi="Consolas" w:cs="Times New Roman"/>
                <w:color w:val="880000"/>
                <w:sz w:val="18"/>
                <w:szCs w:val="18"/>
                <w:lang w:eastAsia="en-US"/>
              </w:rPr>
              <w:t># gdal-bin | 2.2.3+dfsg-2</w:t>
            </w:r>
          </w:p>
          <w:p w:rsidR="00D94554" w:rsidRPr="00C35139" w:rsidRDefault="00D94554" w:rsidP="00D94554">
            <w:pPr>
              <w:rPr>
                <w:rFonts w:ascii="Times New Roman" w:eastAsia="Times New Roman" w:hAnsi="Times New Roman" w:cs="Times New Roman"/>
                <w:sz w:val="24"/>
                <w:szCs w:val="24"/>
                <w:lang w:val="es-CR" w:eastAsia="en-US"/>
              </w:rPr>
            </w:pPr>
            <w:r w:rsidRPr="00C35139">
              <w:rPr>
                <w:rFonts w:ascii="Consolas" w:eastAsia="Times New Roman" w:hAnsi="Consolas" w:cs="Times New Roman"/>
                <w:color w:val="880000"/>
                <w:sz w:val="18"/>
                <w:szCs w:val="18"/>
                <w:lang w:val="es-CR" w:eastAsia="en-US"/>
              </w:rPr>
              <w:t># Debe haber disponible una versión más reciente</w:t>
            </w:r>
          </w:p>
          <w:p w:rsidR="00D94554" w:rsidRPr="00C35139" w:rsidRDefault="00D94554" w:rsidP="00D94554">
            <w:pPr>
              <w:rPr>
                <w:rFonts w:ascii="Times New Roman" w:eastAsia="Times New Roman" w:hAnsi="Times New Roman" w:cs="Times New Roman"/>
                <w:sz w:val="24"/>
                <w:szCs w:val="24"/>
                <w:lang w:val="es-CR" w:eastAsia="en-US"/>
              </w:rPr>
            </w:pPr>
          </w:p>
          <w:p w:rsidR="00D94554" w:rsidRPr="00C35139" w:rsidRDefault="00D94554" w:rsidP="00D94554">
            <w:pPr>
              <w:rPr>
                <w:rFonts w:ascii="Times New Roman" w:eastAsia="Times New Roman" w:hAnsi="Times New Roman" w:cs="Times New Roman"/>
                <w:sz w:val="24"/>
                <w:szCs w:val="24"/>
                <w:lang w:eastAsia="en-US"/>
              </w:rPr>
            </w:pPr>
            <w:r w:rsidRPr="00C35139">
              <w:rPr>
                <w:rFonts w:ascii="Consolas" w:eastAsia="Times New Roman" w:hAnsi="Consolas" w:cs="Times New Roman"/>
                <w:color w:val="000000"/>
                <w:sz w:val="18"/>
                <w:szCs w:val="18"/>
                <w:lang w:eastAsia="en-US"/>
              </w:rPr>
              <w:t>sudo apt</w:t>
            </w:r>
            <w:r w:rsidRPr="00C35139">
              <w:rPr>
                <w:rFonts w:ascii="Consolas" w:eastAsia="Times New Roman" w:hAnsi="Consolas" w:cs="Times New Roman"/>
                <w:color w:val="666600"/>
                <w:sz w:val="18"/>
                <w:szCs w:val="18"/>
                <w:lang w:eastAsia="en-US"/>
              </w:rPr>
              <w:t>-</w:t>
            </w:r>
            <w:r w:rsidRPr="00C35139">
              <w:rPr>
                <w:rFonts w:ascii="Consolas" w:eastAsia="Times New Roman" w:hAnsi="Consolas" w:cs="Times New Roman"/>
                <w:color w:val="000088"/>
                <w:sz w:val="18"/>
                <w:szCs w:val="18"/>
                <w:lang w:eastAsia="en-US"/>
              </w:rPr>
              <w:t>get</w:t>
            </w:r>
            <w:r w:rsidRPr="00C35139">
              <w:rPr>
                <w:rFonts w:ascii="Consolas" w:eastAsia="Times New Roman" w:hAnsi="Consolas" w:cs="Times New Roman"/>
                <w:color w:val="000000"/>
                <w:sz w:val="18"/>
                <w:szCs w:val="18"/>
                <w:lang w:eastAsia="en-US"/>
              </w:rPr>
              <w:t xml:space="preserve"> install -y gdal</w:t>
            </w:r>
            <w:r w:rsidRPr="00C35139">
              <w:rPr>
                <w:rFonts w:ascii="Consolas" w:eastAsia="Times New Roman" w:hAnsi="Consolas" w:cs="Times New Roman"/>
                <w:color w:val="666600"/>
                <w:sz w:val="18"/>
                <w:szCs w:val="18"/>
                <w:lang w:eastAsia="en-US"/>
              </w:rPr>
              <w:t>-</w:t>
            </w:r>
            <w:r w:rsidRPr="00C35139">
              <w:rPr>
                <w:rFonts w:ascii="Consolas" w:eastAsia="Times New Roman" w:hAnsi="Consolas" w:cs="Times New Roman"/>
                <w:color w:val="000000"/>
                <w:sz w:val="18"/>
                <w:szCs w:val="18"/>
                <w:lang w:eastAsia="en-US"/>
              </w:rPr>
              <w:t>bin</w:t>
            </w:r>
          </w:p>
          <w:p w:rsidR="00D94554" w:rsidRPr="00C35139" w:rsidRDefault="00D94554" w:rsidP="00D94554">
            <w:pPr>
              <w:rPr>
                <w:rFonts w:ascii="Times New Roman" w:eastAsia="Times New Roman" w:hAnsi="Times New Roman" w:cs="Times New Roman"/>
                <w:sz w:val="24"/>
                <w:szCs w:val="24"/>
                <w:lang w:eastAsia="en-US"/>
              </w:rPr>
            </w:pPr>
            <w:r w:rsidRPr="00C35139">
              <w:rPr>
                <w:rFonts w:ascii="Consolas" w:eastAsia="Times New Roman" w:hAnsi="Consolas" w:cs="Times New Roman"/>
                <w:color w:val="000000"/>
                <w:sz w:val="18"/>
                <w:szCs w:val="18"/>
                <w:lang w:eastAsia="en-US"/>
              </w:rPr>
              <w:t xml:space="preserve">gdalinfo </w:t>
            </w:r>
            <w:r w:rsidRPr="00C35139">
              <w:rPr>
                <w:rFonts w:ascii="Consolas" w:eastAsia="Times New Roman" w:hAnsi="Consolas" w:cs="Times New Roman"/>
                <w:color w:val="666600"/>
                <w:sz w:val="18"/>
                <w:szCs w:val="18"/>
                <w:lang w:eastAsia="en-US"/>
              </w:rPr>
              <w:t>--</w:t>
            </w:r>
            <w:r w:rsidRPr="00C35139">
              <w:rPr>
                <w:rFonts w:ascii="Consolas" w:eastAsia="Times New Roman" w:hAnsi="Consolas" w:cs="Times New Roman"/>
                <w:color w:val="000000"/>
                <w:sz w:val="18"/>
                <w:szCs w:val="18"/>
                <w:lang w:eastAsia="en-US"/>
              </w:rPr>
              <w:t>version</w:t>
            </w:r>
          </w:p>
          <w:p w:rsidR="00D94554" w:rsidRPr="00C35139" w:rsidRDefault="00D94554" w:rsidP="00D94554">
            <w:pPr>
              <w:rPr>
                <w:rFonts w:ascii="Times New Roman" w:eastAsia="Times New Roman" w:hAnsi="Times New Roman" w:cs="Times New Roman"/>
                <w:sz w:val="24"/>
                <w:szCs w:val="24"/>
                <w:lang w:eastAsia="en-US"/>
              </w:rPr>
            </w:pPr>
            <w:r w:rsidRPr="00C35139">
              <w:rPr>
                <w:rFonts w:ascii="Consolas" w:eastAsia="Times New Roman" w:hAnsi="Consolas" w:cs="Times New Roman"/>
                <w:color w:val="880000"/>
                <w:sz w:val="18"/>
                <w:szCs w:val="18"/>
                <w:lang w:eastAsia="en-US"/>
              </w:rPr>
              <w:t># GDAL 2.4.2, released 2019/06/28</w:t>
            </w:r>
          </w:p>
          <w:p w:rsidR="00D94554" w:rsidRPr="00C35139" w:rsidRDefault="00D94554" w:rsidP="00D94554">
            <w:pPr>
              <w:rPr>
                <w:rFonts w:ascii="Times New Roman" w:eastAsia="Times New Roman" w:hAnsi="Times New Roman" w:cs="Times New Roman"/>
                <w:sz w:val="24"/>
                <w:szCs w:val="24"/>
                <w:lang w:eastAsia="en-US"/>
              </w:rPr>
            </w:pPr>
          </w:p>
          <w:p w:rsidR="00D94554" w:rsidRPr="00C35139" w:rsidRDefault="00D94554" w:rsidP="00D94554">
            <w:pPr>
              <w:rPr>
                <w:rFonts w:ascii="Times New Roman" w:eastAsia="Times New Roman" w:hAnsi="Times New Roman" w:cs="Times New Roman"/>
                <w:sz w:val="24"/>
                <w:szCs w:val="24"/>
                <w:lang w:eastAsia="en-US"/>
              </w:rPr>
            </w:pPr>
            <w:r w:rsidRPr="00C35139">
              <w:rPr>
                <w:rFonts w:ascii="Consolas" w:eastAsia="Times New Roman" w:hAnsi="Consolas" w:cs="Times New Roman"/>
                <w:color w:val="000000"/>
                <w:sz w:val="18"/>
                <w:szCs w:val="18"/>
                <w:lang w:eastAsia="en-US"/>
              </w:rPr>
              <w:t>sudo apt</w:t>
            </w:r>
            <w:r w:rsidRPr="00C35139">
              <w:rPr>
                <w:rFonts w:ascii="Consolas" w:eastAsia="Times New Roman" w:hAnsi="Consolas" w:cs="Times New Roman"/>
                <w:color w:val="666600"/>
                <w:sz w:val="18"/>
                <w:szCs w:val="18"/>
                <w:lang w:eastAsia="en-US"/>
              </w:rPr>
              <w:t>-</w:t>
            </w:r>
            <w:r w:rsidRPr="00C35139">
              <w:rPr>
                <w:rFonts w:ascii="Consolas" w:eastAsia="Times New Roman" w:hAnsi="Consolas" w:cs="Times New Roman"/>
                <w:color w:val="000088"/>
                <w:sz w:val="18"/>
                <w:szCs w:val="18"/>
                <w:lang w:eastAsia="en-US"/>
              </w:rPr>
              <w:t>get</w:t>
            </w:r>
            <w:r w:rsidRPr="00C35139">
              <w:rPr>
                <w:rFonts w:ascii="Consolas" w:eastAsia="Times New Roman" w:hAnsi="Consolas" w:cs="Times New Roman"/>
                <w:color w:val="000000"/>
                <w:sz w:val="18"/>
                <w:szCs w:val="18"/>
                <w:lang w:eastAsia="en-US"/>
              </w:rPr>
              <w:t xml:space="preserve"> install -y python3</w:t>
            </w:r>
            <w:r w:rsidRPr="00C35139">
              <w:rPr>
                <w:rFonts w:ascii="Consolas" w:eastAsia="Times New Roman" w:hAnsi="Consolas" w:cs="Times New Roman"/>
                <w:color w:val="666600"/>
                <w:sz w:val="18"/>
                <w:szCs w:val="18"/>
                <w:lang w:eastAsia="en-US"/>
              </w:rPr>
              <w:t>-</w:t>
            </w:r>
            <w:r w:rsidRPr="00C35139">
              <w:rPr>
                <w:rFonts w:ascii="Consolas" w:eastAsia="Times New Roman" w:hAnsi="Consolas" w:cs="Times New Roman"/>
                <w:color w:val="000000"/>
                <w:sz w:val="18"/>
                <w:szCs w:val="18"/>
                <w:lang w:eastAsia="en-US"/>
              </w:rPr>
              <w:t>gdal</w:t>
            </w:r>
          </w:p>
          <w:p w:rsidR="00D94554" w:rsidRPr="00C35139" w:rsidRDefault="00D94554" w:rsidP="00D94554">
            <w:pPr>
              <w:rPr>
                <w:rFonts w:ascii="Times New Roman" w:eastAsia="Times New Roman" w:hAnsi="Times New Roman" w:cs="Times New Roman"/>
                <w:sz w:val="24"/>
                <w:szCs w:val="24"/>
                <w:lang w:eastAsia="en-US"/>
              </w:rPr>
            </w:pPr>
          </w:p>
          <w:p w:rsidR="00D94554" w:rsidRPr="00C35139" w:rsidRDefault="00D94554" w:rsidP="00D94554">
            <w:pPr>
              <w:rPr>
                <w:rFonts w:ascii="Times New Roman" w:eastAsia="Times New Roman" w:hAnsi="Times New Roman" w:cs="Times New Roman"/>
                <w:sz w:val="24"/>
                <w:szCs w:val="24"/>
                <w:lang w:eastAsia="en-US"/>
              </w:rPr>
            </w:pPr>
            <w:r w:rsidRPr="00C35139">
              <w:rPr>
                <w:rFonts w:ascii="Consolas" w:eastAsia="Times New Roman" w:hAnsi="Consolas" w:cs="Times New Roman"/>
                <w:color w:val="880000"/>
                <w:sz w:val="18"/>
                <w:szCs w:val="18"/>
                <w:lang w:eastAsia="en-US"/>
              </w:rPr>
              <w:t># pip para Python 3</w:t>
            </w:r>
          </w:p>
          <w:p w:rsidR="00D94554" w:rsidRPr="00C35139" w:rsidRDefault="00D94554" w:rsidP="00D94554">
            <w:pPr>
              <w:rPr>
                <w:rFonts w:ascii="Times New Roman" w:eastAsia="Times New Roman" w:hAnsi="Times New Roman" w:cs="Times New Roman"/>
                <w:sz w:val="24"/>
                <w:szCs w:val="24"/>
                <w:lang w:eastAsia="en-US"/>
              </w:rPr>
            </w:pPr>
            <w:r w:rsidRPr="00C35139">
              <w:rPr>
                <w:rFonts w:ascii="Consolas" w:eastAsia="Times New Roman" w:hAnsi="Consolas" w:cs="Times New Roman"/>
                <w:color w:val="000000"/>
                <w:sz w:val="18"/>
                <w:szCs w:val="18"/>
                <w:lang w:eastAsia="en-US"/>
              </w:rPr>
              <w:t>sudo apt</w:t>
            </w:r>
            <w:r w:rsidRPr="00C35139">
              <w:rPr>
                <w:rFonts w:ascii="Consolas" w:eastAsia="Times New Roman" w:hAnsi="Consolas" w:cs="Times New Roman"/>
                <w:color w:val="666600"/>
                <w:sz w:val="18"/>
                <w:szCs w:val="18"/>
                <w:lang w:eastAsia="en-US"/>
              </w:rPr>
              <w:t>-</w:t>
            </w:r>
            <w:r w:rsidRPr="00C35139">
              <w:rPr>
                <w:rFonts w:ascii="Consolas" w:eastAsia="Times New Roman" w:hAnsi="Consolas" w:cs="Times New Roman"/>
                <w:color w:val="000088"/>
                <w:sz w:val="18"/>
                <w:szCs w:val="18"/>
                <w:lang w:eastAsia="en-US"/>
              </w:rPr>
              <w:t>get</w:t>
            </w:r>
            <w:r w:rsidRPr="00C35139">
              <w:rPr>
                <w:rFonts w:ascii="Consolas" w:eastAsia="Times New Roman" w:hAnsi="Consolas" w:cs="Times New Roman"/>
                <w:color w:val="000000"/>
                <w:sz w:val="18"/>
                <w:szCs w:val="18"/>
                <w:lang w:eastAsia="en-US"/>
              </w:rPr>
              <w:t xml:space="preserve"> install -y python3</w:t>
            </w:r>
            <w:r w:rsidRPr="00C35139">
              <w:rPr>
                <w:rFonts w:ascii="Consolas" w:eastAsia="Times New Roman" w:hAnsi="Consolas" w:cs="Times New Roman"/>
                <w:color w:val="666600"/>
                <w:sz w:val="18"/>
                <w:szCs w:val="18"/>
                <w:lang w:eastAsia="en-US"/>
              </w:rPr>
              <w:t>-</w:t>
            </w:r>
            <w:r w:rsidRPr="00C35139">
              <w:rPr>
                <w:rFonts w:ascii="Consolas" w:eastAsia="Times New Roman" w:hAnsi="Consolas" w:cs="Times New Roman"/>
                <w:color w:val="000000"/>
                <w:sz w:val="18"/>
                <w:szCs w:val="18"/>
                <w:lang w:eastAsia="en-US"/>
              </w:rPr>
              <w:t>pip</w:t>
            </w:r>
          </w:p>
          <w:p w:rsidR="00D94554" w:rsidRPr="00C35139" w:rsidRDefault="00D94554" w:rsidP="00D94554">
            <w:pPr>
              <w:rPr>
                <w:rFonts w:ascii="Times New Roman" w:eastAsia="Times New Roman" w:hAnsi="Times New Roman" w:cs="Times New Roman"/>
                <w:sz w:val="24"/>
                <w:szCs w:val="24"/>
                <w:lang w:eastAsia="en-US"/>
              </w:rPr>
            </w:pPr>
          </w:p>
          <w:p w:rsidR="00D94554" w:rsidRPr="00C35139" w:rsidRDefault="00D94554" w:rsidP="00D94554">
            <w:pPr>
              <w:rPr>
                <w:rFonts w:ascii="Times New Roman" w:eastAsia="Times New Roman" w:hAnsi="Times New Roman" w:cs="Times New Roman"/>
                <w:sz w:val="24"/>
                <w:szCs w:val="24"/>
                <w:lang w:eastAsia="en-US"/>
              </w:rPr>
            </w:pPr>
            <w:r w:rsidRPr="00C35139">
              <w:rPr>
                <w:rFonts w:ascii="Consolas" w:eastAsia="Times New Roman" w:hAnsi="Consolas" w:cs="Times New Roman"/>
                <w:color w:val="880000"/>
                <w:sz w:val="18"/>
                <w:szCs w:val="18"/>
                <w:lang w:eastAsia="en-US"/>
              </w:rPr>
              <w:t># psycopg2</w:t>
            </w:r>
          </w:p>
          <w:p w:rsidR="00D94554" w:rsidRPr="00C35139" w:rsidRDefault="00D94554" w:rsidP="00D94554">
            <w:pPr>
              <w:rPr>
                <w:rFonts w:ascii="Times New Roman" w:eastAsia="Times New Roman" w:hAnsi="Times New Roman" w:cs="Times New Roman"/>
                <w:sz w:val="24"/>
                <w:szCs w:val="24"/>
                <w:lang w:eastAsia="en-US"/>
              </w:rPr>
            </w:pPr>
            <w:r w:rsidRPr="00C35139">
              <w:rPr>
                <w:rFonts w:ascii="Consolas" w:eastAsia="Times New Roman" w:hAnsi="Consolas" w:cs="Times New Roman"/>
                <w:color w:val="000000"/>
                <w:sz w:val="18"/>
                <w:szCs w:val="18"/>
                <w:lang w:eastAsia="en-US"/>
              </w:rPr>
              <w:t>sudo pip3 install psycopg2</w:t>
            </w:r>
            <w:r w:rsidRPr="00C35139">
              <w:rPr>
                <w:rFonts w:ascii="Consolas" w:eastAsia="Times New Roman" w:hAnsi="Consolas" w:cs="Times New Roman"/>
                <w:color w:val="666600"/>
                <w:sz w:val="18"/>
                <w:szCs w:val="18"/>
                <w:lang w:eastAsia="en-US"/>
              </w:rPr>
              <w:t>-</w:t>
            </w:r>
            <w:r w:rsidRPr="00C35139">
              <w:rPr>
                <w:rFonts w:ascii="Consolas" w:eastAsia="Times New Roman" w:hAnsi="Consolas" w:cs="Times New Roman"/>
                <w:color w:val="000000"/>
                <w:sz w:val="18"/>
                <w:szCs w:val="18"/>
                <w:lang w:eastAsia="en-US"/>
              </w:rPr>
              <w:t>binary</w:t>
            </w:r>
          </w:p>
          <w:p w:rsidR="00D94554" w:rsidRPr="00C35139" w:rsidRDefault="00D94554" w:rsidP="00D94554">
            <w:pPr>
              <w:rPr>
                <w:rFonts w:ascii="Times New Roman" w:eastAsia="Times New Roman" w:hAnsi="Times New Roman" w:cs="Times New Roman"/>
                <w:sz w:val="24"/>
                <w:szCs w:val="24"/>
                <w:lang w:eastAsia="en-US"/>
              </w:rPr>
            </w:pPr>
          </w:p>
          <w:p w:rsidR="00D94554" w:rsidRPr="00C35139" w:rsidRDefault="00D94554" w:rsidP="00D94554">
            <w:pPr>
              <w:rPr>
                <w:rFonts w:ascii="Times New Roman" w:eastAsia="Times New Roman" w:hAnsi="Times New Roman" w:cs="Times New Roman"/>
                <w:sz w:val="24"/>
                <w:szCs w:val="24"/>
                <w:lang w:eastAsia="en-US"/>
              </w:rPr>
            </w:pPr>
            <w:r w:rsidRPr="00C35139">
              <w:rPr>
                <w:rFonts w:ascii="Consolas" w:eastAsia="Times New Roman" w:hAnsi="Consolas" w:cs="Times New Roman"/>
                <w:color w:val="880000"/>
                <w:sz w:val="18"/>
                <w:szCs w:val="18"/>
                <w:lang w:eastAsia="en-US"/>
              </w:rPr>
              <w:t># unzip</w:t>
            </w:r>
          </w:p>
          <w:p w:rsidR="00D94554" w:rsidRPr="00C35139" w:rsidRDefault="00D94554" w:rsidP="00D94554">
            <w:pPr>
              <w:rPr>
                <w:rFonts w:ascii="Times New Roman" w:eastAsia="Times New Roman" w:hAnsi="Times New Roman" w:cs="Times New Roman"/>
                <w:sz w:val="24"/>
                <w:szCs w:val="24"/>
                <w:lang w:eastAsia="en-US"/>
              </w:rPr>
            </w:pPr>
            <w:r w:rsidRPr="00C35139">
              <w:rPr>
                <w:rFonts w:ascii="Consolas" w:eastAsia="Times New Roman" w:hAnsi="Consolas" w:cs="Times New Roman"/>
                <w:color w:val="000000"/>
                <w:sz w:val="18"/>
                <w:szCs w:val="18"/>
                <w:lang w:eastAsia="en-US"/>
              </w:rPr>
              <w:t>sudo apt</w:t>
            </w:r>
            <w:r w:rsidRPr="00C35139">
              <w:rPr>
                <w:rFonts w:ascii="Consolas" w:eastAsia="Times New Roman" w:hAnsi="Consolas" w:cs="Times New Roman"/>
                <w:color w:val="666600"/>
                <w:sz w:val="18"/>
                <w:szCs w:val="18"/>
                <w:lang w:eastAsia="en-US"/>
              </w:rPr>
              <w:t>-</w:t>
            </w:r>
            <w:r w:rsidRPr="00C35139">
              <w:rPr>
                <w:rFonts w:ascii="Consolas" w:eastAsia="Times New Roman" w:hAnsi="Consolas" w:cs="Times New Roman"/>
                <w:color w:val="000088"/>
                <w:sz w:val="18"/>
                <w:szCs w:val="18"/>
                <w:lang w:eastAsia="en-US"/>
              </w:rPr>
              <w:t>get</w:t>
            </w:r>
            <w:r w:rsidRPr="00C35139">
              <w:rPr>
                <w:rFonts w:ascii="Consolas" w:eastAsia="Times New Roman" w:hAnsi="Consolas" w:cs="Times New Roman"/>
                <w:color w:val="000000"/>
                <w:sz w:val="18"/>
                <w:szCs w:val="18"/>
                <w:lang w:eastAsia="en-US"/>
              </w:rPr>
              <w:t xml:space="preserve"> install -y unzip</w:t>
            </w:r>
          </w:p>
        </w:tc>
      </w:tr>
    </w:tbl>
    <w:p w:rsidR="00D94554" w:rsidRDefault="00D94554" w:rsidP="00D94554"/>
    <w:p w:rsidR="00D94554" w:rsidRPr="00CC59E5" w:rsidRDefault="00D94554" w:rsidP="00CC59E5">
      <w:pPr>
        <w:jc w:val="both"/>
        <w:rPr>
          <w:lang w:val="es-CR"/>
        </w:rPr>
      </w:pPr>
      <w:bookmarkStart w:id="109" w:name="_Toc27693029"/>
      <w:r w:rsidRPr="00CC59E5">
        <w:rPr>
          <w:lang w:val="es-CR"/>
        </w:rPr>
        <w:t xml:space="preserve">También es necesario instalar el motor de base de datos PostgreSQL y la extensión PostGIS. Puede encontrarse una guía para este procedimiento en </w:t>
      </w:r>
      <w:hyperlink r:id="rId39" w:history="1">
        <w:r w:rsidRPr="00CC59E5">
          <w:rPr>
            <w:rStyle w:val="Hyperlink"/>
            <w:lang w:val="es-CR"/>
          </w:rPr>
          <w:t>https://github.com/mfvargas/guias-instalacion/blob/master/postgresql-postgis/postgresql12-postgis3-ubuntu1804.md</w:t>
        </w:r>
      </w:hyperlink>
      <w:r w:rsidRPr="00CC59E5">
        <w:rPr>
          <w:lang w:val="es-CR"/>
        </w:rPr>
        <w:t>. Luego de instalados estos componentes, debe crearse una base de datos que contenga la extensión PostGIS.</w:t>
      </w:r>
      <w:bookmarkEnd w:id="109"/>
    </w:p>
    <w:p w:rsidR="00D94554" w:rsidRPr="00CC59E5" w:rsidRDefault="00D94554" w:rsidP="00CC59E5">
      <w:pPr>
        <w:jc w:val="both"/>
        <w:rPr>
          <w:lang w:val="es-CR"/>
        </w:rPr>
      </w:pPr>
    </w:p>
    <w:p w:rsidR="00D94554" w:rsidRPr="00CC59E5" w:rsidRDefault="00D94554" w:rsidP="00CC59E5">
      <w:pPr>
        <w:jc w:val="both"/>
        <w:rPr>
          <w:b/>
          <w:u w:val="single"/>
          <w:lang w:val="es-CR"/>
        </w:rPr>
      </w:pPr>
      <w:bookmarkStart w:id="110" w:name="_Toc27693030"/>
      <w:r w:rsidRPr="00CC59E5">
        <w:rPr>
          <w:b/>
          <w:u w:val="single"/>
          <w:lang w:val="es-CR"/>
        </w:rPr>
        <w:t>Creación de los directorios de datos</w:t>
      </w:r>
      <w:bookmarkEnd w:id="110"/>
    </w:p>
    <w:p w:rsidR="00D94554" w:rsidRPr="00CC59E5" w:rsidRDefault="00D94554" w:rsidP="00CC59E5">
      <w:pPr>
        <w:jc w:val="both"/>
        <w:rPr>
          <w:lang w:val="es-CR"/>
        </w:rPr>
      </w:pPr>
      <w:bookmarkStart w:id="111" w:name="_Toc27693031"/>
      <w:r w:rsidRPr="00CC59E5">
        <w:rPr>
          <w:lang w:val="es-CR"/>
        </w:rPr>
        <w:t>Los programas procesan datos de los siguientes tipos:</w:t>
      </w:r>
      <w:bookmarkEnd w:id="111"/>
    </w:p>
    <w:p w:rsidR="00D94554" w:rsidRPr="00CC59E5" w:rsidRDefault="00D94554" w:rsidP="00CC59E5">
      <w:pPr>
        <w:jc w:val="both"/>
        <w:rPr>
          <w:lang w:val="es-CR"/>
        </w:rPr>
      </w:pPr>
    </w:p>
    <w:p w:rsidR="00D94554" w:rsidRPr="00CC59E5" w:rsidRDefault="00D94554" w:rsidP="00CC59E5">
      <w:pPr>
        <w:pStyle w:val="ListParagraph"/>
        <w:numPr>
          <w:ilvl w:val="0"/>
          <w:numId w:val="30"/>
        </w:numPr>
        <w:spacing w:line="276" w:lineRule="auto"/>
        <w:jc w:val="both"/>
        <w:rPr>
          <w:rFonts w:ascii="Arial" w:hAnsi="Arial" w:cs="Arial"/>
          <w:sz w:val="22"/>
          <w:szCs w:val="22"/>
        </w:rPr>
      </w:pPr>
      <w:bookmarkStart w:id="112" w:name="_Toc27693032"/>
      <w:r w:rsidRPr="00CC59E5">
        <w:rPr>
          <w:rFonts w:ascii="Arial" w:hAnsi="Arial" w:cs="Arial"/>
          <w:b/>
          <w:sz w:val="22"/>
          <w:szCs w:val="22"/>
        </w:rPr>
        <w:t>Capas temáticas para análisis</w:t>
      </w:r>
      <w:r w:rsidRPr="00CC59E5">
        <w:rPr>
          <w:rFonts w:ascii="Arial" w:hAnsi="Arial" w:cs="Arial"/>
          <w:sz w:val="22"/>
          <w:szCs w:val="22"/>
        </w:rPr>
        <w:t xml:space="preserve">: en formato </w:t>
      </w:r>
      <w:r w:rsidRPr="00CC59E5">
        <w:rPr>
          <w:rFonts w:ascii="Arial" w:hAnsi="Arial" w:cs="Arial"/>
          <w:i/>
          <w:sz w:val="22"/>
          <w:szCs w:val="22"/>
        </w:rPr>
        <w:t>shapefile</w:t>
      </w:r>
      <w:r w:rsidRPr="00CC59E5">
        <w:rPr>
          <w:rFonts w:ascii="Arial" w:hAnsi="Arial" w:cs="Arial"/>
          <w:sz w:val="22"/>
          <w:szCs w:val="22"/>
        </w:rPr>
        <w:t>.</w:t>
      </w:r>
      <w:bookmarkEnd w:id="112"/>
    </w:p>
    <w:p w:rsidR="00D94554" w:rsidRPr="00CC59E5" w:rsidRDefault="00D94554" w:rsidP="00CC59E5">
      <w:pPr>
        <w:pStyle w:val="ListParagraph"/>
        <w:numPr>
          <w:ilvl w:val="0"/>
          <w:numId w:val="30"/>
        </w:numPr>
        <w:spacing w:line="276" w:lineRule="auto"/>
        <w:jc w:val="both"/>
        <w:rPr>
          <w:rFonts w:ascii="Arial" w:hAnsi="Arial" w:cs="Arial"/>
          <w:sz w:val="22"/>
          <w:szCs w:val="22"/>
        </w:rPr>
      </w:pPr>
      <w:bookmarkStart w:id="113" w:name="_Toc27693033"/>
      <w:r w:rsidRPr="00CC59E5">
        <w:rPr>
          <w:rFonts w:ascii="Arial" w:hAnsi="Arial" w:cs="Arial"/>
          <w:b/>
          <w:sz w:val="22"/>
          <w:szCs w:val="22"/>
        </w:rPr>
        <w:t>Registros de presencia</w:t>
      </w:r>
      <w:r w:rsidRPr="00CC59E5">
        <w:rPr>
          <w:rFonts w:ascii="Arial" w:hAnsi="Arial" w:cs="Arial"/>
          <w:sz w:val="22"/>
          <w:szCs w:val="22"/>
        </w:rPr>
        <w:t>: en formato DwC-A (núcleo de registros de presencia).</w:t>
      </w:r>
      <w:bookmarkEnd w:id="113"/>
    </w:p>
    <w:p w:rsidR="00D94554" w:rsidRPr="00CC59E5" w:rsidRDefault="00D94554" w:rsidP="00CC59E5">
      <w:pPr>
        <w:pStyle w:val="ListParagraph"/>
        <w:numPr>
          <w:ilvl w:val="0"/>
          <w:numId w:val="30"/>
        </w:numPr>
        <w:spacing w:line="276" w:lineRule="auto"/>
        <w:jc w:val="both"/>
        <w:rPr>
          <w:rFonts w:ascii="Arial" w:hAnsi="Arial" w:cs="Arial"/>
          <w:sz w:val="22"/>
          <w:szCs w:val="22"/>
        </w:rPr>
      </w:pPr>
      <w:bookmarkStart w:id="114" w:name="_Toc27693034"/>
      <w:r w:rsidRPr="00CC59E5">
        <w:rPr>
          <w:rFonts w:ascii="Arial" w:hAnsi="Arial" w:cs="Arial"/>
          <w:b/>
          <w:sz w:val="22"/>
          <w:szCs w:val="22"/>
        </w:rPr>
        <w:t>Áreas de distribución</w:t>
      </w:r>
      <w:r w:rsidRPr="00CC59E5">
        <w:rPr>
          <w:rFonts w:ascii="Arial" w:hAnsi="Arial" w:cs="Arial"/>
          <w:sz w:val="22"/>
          <w:szCs w:val="22"/>
        </w:rPr>
        <w:t xml:space="preserve">: en formato </w:t>
      </w:r>
      <w:r w:rsidRPr="00CC59E5">
        <w:rPr>
          <w:rFonts w:ascii="Arial" w:hAnsi="Arial" w:cs="Arial"/>
          <w:i/>
          <w:sz w:val="22"/>
          <w:szCs w:val="22"/>
        </w:rPr>
        <w:t>shapefile</w:t>
      </w:r>
      <w:r w:rsidRPr="00CC59E5">
        <w:rPr>
          <w:rFonts w:ascii="Arial" w:hAnsi="Arial" w:cs="Arial"/>
          <w:sz w:val="22"/>
          <w:szCs w:val="22"/>
        </w:rPr>
        <w:t>. Pueden ser los obtenidos de una fuente como la Lista Roja de la UICN o los generados mediante un algoritmo de modelado de nichos ecológicos (ej. Maxent).</w:t>
      </w:r>
      <w:bookmarkEnd w:id="114"/>
    </w:p>
    <w:p w:rsidR="00D94554" w:rsidRPr="00CC59E5" w:rsidRDefault="00D94554" w:rsidP="00CC59E5">
      <w:pPr>
        <w:pStyle w:val="ListParagraph"/>
        <w:numPr>
          <w:ilvl w:val="0"/>
          <w:numId w:val="30"/>
        </w:numPr>
        <w:spacing w:line="276" w:lineRule="auto"/>
        <w:jc w:val="both"/>
        <w:rPr>
          <w:rFonts w:ascii="Arial" w:hAnsi="Arial" w:cs="Arial"/>
          <w:sz w:val="22"/>
          <w:szCs w:val="22"/>
        </w:rPr>
      </w:pPr>
      <w:bookmarkStart w:id="115" w:name="_Toc27693035"/>
      <w:r w:rsidRPr="00CC59E5">
        <w:rPr>
          <w:rFonts w:ascii="Arial" w:hAnsi="Arial" w:cs="Arial"/>
          <w:b/>
          <w:sz w:val="22"/>
          <w:szCs w:val="22"/>
        </w:rPr>
        <w:t>Especies amenazadas según la Lista Roja de la UICN</w:t>
      </w:r>
      <w:r w:rsidRPr="00CC59E5">
        <w:rPr>
          <w:rFonts w:ascii="Arial" w:hAnsi="Arial" w:cs="Arial"/>
          <w:sz w:val="22"/>
          <w:szCs w:val="22"/>
        </w:rPr>
        <w:t>: en formato DwC-A (núcleo de taxonomía).</w:t>
      </w:r>
      <w:bookmarkEnd w:id="115"/>
    </w:p>
    <w:p w:rsidR="00D94554" w:rsidRPr="00CC59E5" w:rsidRDefault="00D94554" w:rsidP="00CC59E5">
      <w:pPr>
        <w:pStyle w:val="ListParagraph"/>
        <w:numPr>
          <w:ilvl w:val="0"/>
          <w:numId w:val="30"/>
        </w:numPr>
        <w:spacing w:line="276" w:lineRule="auto"/>
        <w:jc w:val="both"/>
        <w:rPr>
          <w:rFonts w:ascii="Arial" w:hAnsi="Arial" w:cs="Arial"/>
          <w:sz w:val="22"/>
          <w:szCs w:val="22"/>
        </w:rPr>
      </w:pPr>
      <w:bookmarkStart w:id="116" w:name="_Toc27693036"/>
      <w:r w:rsidRPr="00CC59E5">
        <w:rPr>
          <w:rFonts w:ascii="Arial" w:hAnsi="Arial" w:cs="Arial"/>
          <w:b/>
          <w:sz w:val="22"/>
          <w:szCs w:val="22"/>
        </w:rPr>
        <w:t>Especies del apéndice II de Cites</w:t>
      </w:r>
      <w:r w:rsidRPr="00CC59E5">
        <w:rPr>
          <w:rFonts w:ascii="Arial" w:hAnsi="Arial" w:cs="Arial"/>
          <w:sz w:val="22"/>
          <w:szCs w:val="22"/>
        </w:rPr>
        <w:t>: en formato DwC (núcleo de taxonomía).</w:t>
      </w:r>
      <w:bookmarkEnd w:id="116"/>
    </w:p>
    <w:p w:rsidR="00D94554" w:rsidRPr="00CC59E5" w:rsidRDefault="00D94554" w:rsidP="00CC59E5">
      <w:pPr>
        <w:pStyle w:val="ListParagraph"/>
        <w:numPr>
          <w:ilvl w:val="0"/>
          <w:numId w:val="30"/>
        </w:numPr>
        <w:spacing w:line="276" w:lineRule="auto"/>
        <w:jc w:val="both"/>
        <w:rPr>
          <w:rFonts w:ascii="Arial" w:hAnsi="Arial" w:cs="Arial"/>
          <w:sz w:val="22"/>
          <w:szCs w:val="22"/>
        </w:rPr>
      </w:pPr>
      <w:bookmarkStart w:id="117" w:name="_Toc27693037"/>
      <w:r w:rsidRPr="00CC59E5">
        <w:rPr>
          <w:rFonts w:ascii="Arial" w:hAnsi="Arial" w:cs="Arial"/>
          <w:b/>
          <w:sz w:val="22"/>
          <w:szCs w:val="22"/>
        </w:rPr>
        <w:lastRenderedPageBreak/>
        <w:t>Especies incluidas en la Ley de Conservación de Vida Silvestre</w:t>
      </w:r>
      <w:r w:rsidRPr="00CC59E5">
        <w:rPr>
          <w:rFonts w:ascii="Arial" w:hAnsi="Arial" w:cs="Arial"/>
          <w:sz w:val="22"/>
          <w:szCs w:val="22"/>
        </w:rPr>
        <w:t>: en formato DwC-A (núcleo de taxonomía).</w:t>
      </w:r>
      <w:bookmarkEnd w:id="117"/>
    </w:p>
    <w:p w:rsidR="00D94554" w:rsidRPr="00CC59E5" w:rsidRDefault="00D94554" w:rsidP="00CC59E5">
      <w:pPr>
        <w:jc w:val="both"/>
        <w:rPr>
          <w:b/>
          <w:lang w:val="es-CR"/>
        </w:rPr>
      </w:pPr>
    </w:p>
    <w:p w:rsidR="00D94554" w:rsidRPr="00CC59E5" w:rsidRDefault="00D94554" w:rsidP="00CC59E5">
      <w:pPr>
        <w:jc w:val="both"/>
        <w:rPr>
          <w:lang w:val="es-CR"/>
        </w:rPr>
      </w:pPr>
      <w:bookmarkStart w:id="118" w:name="_Toc27693038"/>
      <w:r w:rsidRPr="00CC59E5">
        <w:rPr>
          <w:lang w:val="es-CR"/>
        </w:rPr>
        <w:t>Se recomienda crear una estructura de directorios como la que generan los siguientes comandos, para almacenar los diferentes tipos de datos que se cargarán en la base de datos:</w:t>
      </w:r>
      <w:bookmarkEnd w:id="118"/>
    </w:p>
    <w:p w:rsidR="00D94554" w:rsidRPr="00BE7465" w:rsidRDefault="00D94554" w:rsidP="00D94554">
      <w:pPr>
        <w:rPr>
          <w:rFonts w:ascii="Times New Roman" w:eastAsia="Times New Roman" w:hAnsi="Times New Roman" w:cs="Times New Roman"/>
          <w:sz w:val="24"/>
          <w:szCs w:val="24"/>
          <w:lang w:val="es-CR" w:eastAsia="en-US"/>
        </w:rPr>
      </w:pPr>
    </w:p>
    <w:tbl>
      <w:tblPr>
        <w:tblW w:w="9360" w:type="dxa"/>
        <w:tblCellMar>
          <w:top w:w="15" w:type="dxa"/>
          <w:left w:w="15" w:type="dxa"/>
          <w:bottom w:w="15" w:type="dxa"/>
          <w:right w:w="15" w:type="dxa"/>
        </w:tblCellMar>
        <w:tblLook w:val="04A0"/>
      </w:tblPr>
      <w:tblGrid>
        <w:gridCol w:w="9360"/>
      </w:tblGrid>
      <w:tr w:rsidR="00D94554" w:rsidRPr="00BE7465" w:rsidTr="001957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554" w:rsidRPr="00BE7465" w:rsidRDefault="00D94554" w:rsidP="00D94554">
            <w:pPr>
              <w:rPr>
                <w:rFonts w:ascii="Times New Roman" w:eastAsia="Times New Roman" w:hAnsi="Times New Roman" w:cs="Times New Roman"/>
                <w:sz w:val="24"/>
                <w:szCs w:val="24"/>
                <w:lang w:val="es-CR" w:eastAsia="en-US"/>
              </w:rPr>
            </w:pPr>
            <w:r w:rsidRPr="00BE7465">
              <w:rPr>
                <w:rFonts w:ascii="Consolas" w:eastAsia="Times New Roman" w:hAnsi="Consolas" w:cs="Times New Roman"/>
                <w:color w:val="000000"/>
                <w:sz w:val="18"/>
                <w:szCs w:val="18"/>
                <w:lang w:val="es-CR" w:eastAsia="en-US"/>
              </w:rPr>
              <w:t>cd</w:t>
            </w:r>
          </w:p>
          <w:p w:rsidR="00D94554" w:rsidRPr="00BE7465" w:rsidRDefault="00D94554" w:rsidP="00D94554">
            <w:pPr>
              <w:rPr>
                <w:rFonts w:ascii="Times New Roman" w:eastAsia="Times New Roman" w:hAnsi="Times New Roman" w:cs="Times New Roman"/>
                <w:sz w:val="24"/>
                <w:szCs w:val="24"/>
                <w:lang w:val="es-CR" w:eastAsia="en-US"/>
              </w:rPr>
            </w:pPr>
            <w:r w:rsidRPr="00BE7465">
              <w:rPr>
                <w:rFonts w:ascii="Consolas" w:eastAsia="Times New Roman" w:hAnsi="Consolas" w:cs="Times New Roman"/>
                <w:color w:val="000000"/>
                <w:sz w:val="18"/>
                <w:szCs w:val="18"/>
                <w:lang w:val="es-CR" w:eastAsia="en-US"/>
              </w:rPr>
              <w:t xml:space="preserve">mkdir </w:t>
            </w:r>
            <w:r w:rsidRPr="00BE7465">
              <w:rPr>
                <w:rFonts w:ascii="Consolas" w:eastAsia="Times New Roman" w:hAnsi="Consolas" w:cs="Times New Roman"/>
                <w:color w:val="666600"/>
                <w:sz w:val="18"/>
                <w:szCs w:val="18"/>
                <w:lang w:val="es-CR" w:eastAsia="en-US"/>
              </w:rPr>
              <w:t>-</w:t>
            </w:r>
            <w:r w:rsidRPr="00BE7465">
              <w:rPr>
                <w:rFonts w:ascii="Consolas" w:eastAsia="Times New Roman" w:hAnsi="Consolas" w:cs="Times New Roman"/>
                <w:color w:val="000000"/>
                <w:sz w:val="18"/>
                <w:szCs w:val="18"/>
                <w:lang w:val="es-CR" w:eastAsia="en-US"/>
              </w:rPr>
              <w:t>p estimacion-biodiversidad/datos</w:t>
            </w:r>
            <w:r w:rsidRPr="00BE7465">
              <w:rPr>
                <w:rFonts w:ascii="Consolas" w:eastAsia="Times New Roman" w:hAnsi="Consolas" w:cs="Times New Roman"/>
                <w:color w:val="666600"/>
                <w:sz w:val="18"/>
                <w:szCs w:val="18"/>
                <w:lang w:val="es-CR" w:eastAsia="en-US"/>
              </w:rPr>
              <w:t>/</w:t>
            </w:r>
            <w:r w:rsidRPr="00BE7465">
              <w:rPr>
                <w:rFonts w:ascii="Consolas" w:eastAsia="Times New Roman" w:hAnsi="Consolas" w:cs="Times New Roman"/>
                <w:color w:val="000000"/>
                <w:sz w:val="18"/>
                <w:szCs w:val="18"/>
                <w:lang w:val="es-CR" w:eastAsia="en-US"/>
              </w:rPr>
              <w:t>capas</w:t>
            </w:r>
            <w:r w:rsidRPr="00BE7465">
              <w:rPr>
                <w:rFonts w:ascii="Consolas" w:eastAsia="Times New Roman" w:hAnsi="Consolas" w:cs="Times New Roman"/>
                <w:color w:val="666600"/>
                <w:sz w:val="18"/>
                <w:szCs w:val="18"/>
                <w:lang w:val="es-CR" w:eastAsia="en-US"/>
              </w:rPr>
              <w:t>-</w:t>
            </w:r>
            <w:r w:rsidRPr="00BE7465">
              <w:rPr>
                <w:rFonts w:ascii="Consolas" w:eastAsia="Times New Roman" w:hAnsi="Consolas" w:cs="Times New Roman"/>
                <w:color w:val="000000"/>
                <w:sz w:val="18"/>
                <w:szCs w:val="18"/>
                <w:lang w:val="es-CR" w:eastAsia="en-US"/>
              </w:rPr>
              <w:t>tematicas</w:t>
            </w:r>
          </w:p>
          <w:p w:rsidR="00D94554" w:rsidRPr="00BE7465" w:rsidRDefault="00D94554" w:rsidP="00D94554">
            <w:pPr>
              <w:rPr>
                <w:rFonts w:ascii="Times New Roman" w:eastAsia="Times New Roman" w:hAnsi="Times New Roman" w:cs="Times New Roman"/>
                <w:sz w:val="24"/>
                <w:szCs w:val="24"/>
                <w:lang w:val="es-CR" w:eastAsia="en-US"/>
              </w:rPr>
            </w:pPr>
            <w:r w:rsidRPr="00BE7465">
              <w:rPr>
                <w:rFonts w:ascii="Consolas" w:eastAsia="Times New Roman" w:hAnsi="Consolas" w:cs="Times New Roman"/>
                <w:color w:val="000000"/>
                <w:sz w:val="18"/>
                <w:szCs w:val="18"/>
                <w:lang w:val="es-CR" w:eastAsia="en-US"/>
              </w:rPr>
              <w:t xml:space="preserve">mkdir </w:t>
            </w:r>
            <w:r w:rsidRPr="00BE7465">
              <w:rPr>
                <w:rFonts w:ascii="Consolas" w:eastAsia="Times New Roman" w:hAnsi="Consolas" w:cs="Times New Roman"/>
                <w:color w:val="666600"/>
                <w:sz w:val="18"/>
                <w:szCs w:val="18"/>
                <w:lang w:val="es-CR" w:eastAsia="en-US"/>
              </w:rPr>
              <w:t>-</w:t>
            </w:r>
            <w:r w:rsidRPr="00BE7465">
              <w:rPr>
                <w:rFonts w:ascii="Consolas" w:eastAsia="Times New Roman" w:hAnsi="Consolas" w:cs="Times New Roman"/>
                <w:color w:val="000000"/>
                <w:sz w:val="18"/>
                <w:szCs w:val="18"/>
                <w:lang w:val="es-CR" w:eastAsia="en-US"/>
              </w:rPr>
              <w:t>p estimacion-biodiversidad/datos</w:t>
            </w:r>
            <w:r w:rsidRPr="00BE7465">
              <w:rPr>
                <w:rFonts w:ascii="Consolas" w:eastAsia="Times New Roman" w:hAnsi="Consolas" w:cs="Times New Roman"/>
                <w:color w:val="666600"/>
                <w:sz w:val="18"/>
                <w:szCs w:val="18"/>
                <w:lang w:val="es-CR" w:eastAsia="en-US"/>
              </w:rPr>
              <w:t>/</w:t>
            </w:r>
            <w:r w:rsidRPr="00BE7465">
              <w:rPr>
                <w:rFonts w:ascii="Consolas" w:eastAsia="Times New Roman" w:hAnsi="Consolas" w:cs="Times New Roman"/>
                <w:color w:val="000000"/>
                <w:sz w:val="18"/>
                <w:szCs w:val="18"/>
                <w:lang w:val="es-CR" w:eastAsia="en-US"/>
              </w:rPr>
              <w:t>registros-presencia</w:t>
            </w:r>
          </w:p>
          <w:p w:rsidR="00D94554" w:rsidRPr="00BE7465" w:rsidRDefault="00D94554" w:rsidP="00D94554">
            <w:pPr>
              <w:rPr>
                <w:rFonts w:ascii="Times New Roman" w:eastAsia="Times New Roman" w:hAnsi="Times New Roman" w:cs="Times New Roman"/>
                <w:sz w:val="24"/>
                <w:szCs w:val="24"/>
                <w:lang w:val="es-CR" w:eastAsia="en-US"/>
              </w:rPr>
            </w:pPr>
            <w:r w:rsidRPr="00BE7465">
              <w:rPr>
                <w:rFonts w:ascii="Consolas" w:eastAsia="Times New Roman" w:hAnsi="Consolas" w:cs="Times New Roman"/>
                <w:color w:val="000000"/>
                <w:sz w:val="18"/>
                <w:szCs w:val="18"/>
                <w:lang w:val="es-CR" w:eastAsia="en-US"/>
              </w:rPr>
              <w:t>mkdir -p estimacion-biodiversidad/datos/areas-distribucion</w:t>
            </w:r>
          </w:p>
          <w:p w:rsidR="00D94554" w:rsidRPr="00BE7465" w:rsidRDefault="00D94554" w:rsidP="00D94554">
            <w:pPr>
              <w:rPr>
                <w:rFonts w:ascii="Times New Roman" w:eastAsia="Times New Roman" w:hAnsi="Times New Roman" w:cs="Times New Roman"/>
                <w:sz w:val="24"/>
                <w:szCs w:val="24"/>
                <w:lang w:val="es-CR" w:eastAsia="en-US"/>
              </w:rPr>
            </w:pPr>
            <w:r w:rsidRPr="00BE7465">
              <w:rPr>
                <w:rFonts w:ascii="Consolas" w:eastAsia="Times New Roman" w:hAnsi="Consolas" w:cs="Times New Roman"/>
                <w:color w:val="000000"/>
                <w:sz w:val="18"/>
                <w:szCs w:val="18"/>
                <w:lang w:val="es-CR" w:eastAsia="en-US"/>
              </w:rPr>
              <w:t>mkdir -p estimacion-biodiversidad/datos/amenazadas-uicn</w:t>
            </w:r>
          </w:p>
          <w:p w:rsidR="00D94554" w:rsidRPr="00BE7465" w:rsidRDefault="00D94554" w:rsidP="00D94554">
            <w:pPr>
              <w:rPr>
                <w:rFonts w:ascii="Times New Roman" w:eastAsia="Times New Roman" w:hAnsi="Times New Roman" w:cs="Times New Roman"/>
                <w:sz w:val="24"/>
                <w:szCs w:val="24"/>
                <w:lang w:val="es-CR" w:eastAsia="en-US"/>
              </w:rPr>
            </w:pPr>
            <w:r w:rsidRPr="00BE7465">
              <w:rPr>
                <w:rFonts w:ascii="Consolas" w:eastAsia="Times New Roman" w:hAnsi="Consolas" w:cs="Times New Roman"/>
                <w:color w:val="000000"/>
                <w:sz w:val="18"/>
                <w:szCs w:val="18"/>
                <w:lang w:val="es-CR" w:eastAsia="en-US"/>
              </w:rPr>
              <w:t>mkdir -p estimacion-biodiversidad/datos/cites-ii</w:t>
            </w:r>
          </w:p>
          <w:p w:rsidR="00D94554" w:rsidRPr="00BE7465" w:rsidRDefault="00D94554" w:rsidP="00D94554">
            <w:pPr>
              <w:rPr>
                <w:rFonts w:ascii="Times New Roman" w:eastAsia="Times New Roman" w:hAnsi="Times New Roman" w:cs="Times New Roman"/>
                <w:sz w:val="24"/>
                <w:szCs w:val="24"/>
                <w:lang w:val="es-CR" w:eastAsia="en-US"/>
              </w:rPr>
            </w:pPr>
            <w:r w:rsidRPr="00BE7465">
              <w:rPr>
                <w:rFonts w:ascii="Consolas" w:eastAsia="Times New Roman" w:hAnsi="Consolas" w:cs="Times New Roman"/>
                <w:color w:val="000000"/>
                <w:sz w:val="18"/>
                <w:szCs w:val="18"/>
                <w:lang w:val="es-CR" w:eastAsia="en-US"/>
              </w:rPr>
              <w:t>mkdir -p estimacion-biodiversidad/datos/lcvs</w:t>
            </w:r>
          </w:p>
        </w:tc>
      </w:tr>
    </w:tbl>
    <w:p w:rsidR="00D94554" w:rsidRDefault="00D94554" w:rsidP="00D94554">
      <w:pPr>
        <w:rPr>
          <w:lang w:val="es-CR"/>
        </w:rPr>
      </w:pPr>
    </w:p>
    <w:p w:rsidR="00D94554" w:rsidRPr="00CC59E5" w:rsidRDefault="00D94554" w:rsidP="00CC59E5">
      <w:pPr>
        <w:jc w:val="both"/>
        <w:rPr>
          <w:lang w:val="es-CR"/>
        </w:rPr>
      </w:pPr>
      <w:bookmarkStart w:id="119" w:name="_Toc27693039"/>
      <w:r w:rsidRPr="00CC59E5">
        <w:rPr>
          <w:lang w:val="es-CR"/>
        </w:rPr>
        <w:t xml:space="preserve">En estos directorios, deben copiarse los archivos correspondientes a cada tipo de datos. Así, por ejemplo, en el subdirectorio “capas temáticas” deben colocarse todos los </w:t>
      </w:r>
      <w:r w:rsidRPr="00CC59E5">
        <w:rPr>
          <w:i/>
          <w:lang w:val="es-CR"/>
        </w:rPr>
        <w:t>shapefiles</w:t>
      </w:r>
      <w:r w:rsidRPr="00CC59E5">
        <w:rPr>
          <w:lang w:val="es-CR"/>
        </w:rPr>
        <w:t xml:space="preserve"> correspondientes a capas temáticas para análisis (provincias, cantones, áreas protegidas, etc.), en el subdirectorio “registros-presencia” todos los archivos en formato DwC-A correspondientes a registros de presencia, y así sucesivamente.</w:t>
      </w:r>
      <w:bookmarkEnd w:id="119"/>
    </w:p>
    <w:p w:rsidR="00D94554" w:rsidRPr="00CC59E5" w:rsidRDefault="00D94554" w:rsidP="00CC59E5">
      <w:pPr>
        <w:jc w:val="both"/>
        <w:rPr>
          <w:lang w:val="es-CR"/>
        </w:rPr>
      </w:pPr>
    </w:p>
    <w:p w:rsidR="00D94554" w:rsidRPr="00CC59E5" w:rsidRDefault="00D94554" w:rsidP="00CC59E5">
      <w:pPr>
        <w:jc w:val="both"/>
        <w:rPr>
          <w:b/>
          <w:u w:val="single"/>
          <w:lang w:val="es-CR"/>
        </w:rPr>
      </w:pPr>
      <w:bookmarkStart w:id="120" w:name="_Toc27693040"/>
      <w:r w:rsidRPr="00CC59E5">
        <w:rPr>
          <w:b/>
          <w:u w:val="single"/>
          <w:lang w:val="es-CR"/>
        </w:rPr>
        <w:t>Ejecución de los programas</w:t>
      </w:r>
      <w:bookmarkEnd w:id="120"/>
    </w:p>
    <w:p w:rsidR="00D94554" w:rsidRPr="00CC59E5" w:rsidRDefault="00D94554" w:rsidP="00CC59E5">
      <w:pPr>
        <w:jc w:val="both"/>
        <w:rPr>
          <w:lang w:val="es-CR"/>
        </w:rPr>
      </w:pPr>
      <w:bookmarkStart w:id="121" w:name="_Toc27693041"/>
      <w:r w:rsidRPr="00CC59E5">
        <w:rPr>
          <w:lang w:val="es-CR"/>
        </w:rPr>
        <w:t xml:space="preserve">Como se mencionó, los programas se mantienen en el repositorio </w:t>
      </w:r>
      <w:hyperlink r:id="rId40" w:history="1">
        <w:r w:rsidRPr="00CC59E5">
          <w:rPr>
            <w:rStyle w:val="Hyperlink"/>
            <w:lang w:val="es-CR"/>
          </w:rPr>
          <w:t>https://github.com/estimacion-biodiversidad/estimacion-biodiversidad-base-datos</w:t>
        </w:r>
      </w:hyperlink>
      <w:r w:rsidRPr="00CC59E5">
        <w:rPr>
          <w:lang w:val="es-CR"/>
        </w:rPr>
        <w:t>. Deben descargarse y ejecutarse con los siguientes comandos:</w:t>
      </w:r>
      <w:bookmarkEnd w:id="121"/>
    </w:p>
    <w:p w:rsidR="00D94554" w:rsidRPr="004379C7" w:rsidRDefault="00D94554" w:rsidP="00D94554">
      <w:pPr>
        <w:rPr>
          <w:rFonts w:ascii="Times New Roman" w:eastAsia="Times New Roman" w:hAnsi="Times New Roman" w:cs="Times New Roman"/>
          <w:sz w:val="24"/>
          <w:szCs w:val="24"/>
          <w:lang w:eastAsia="en-US"/>
        </w:rPr>
      </w:pPr>
    </w:p>
    <w:tbl>
      <w:tblPr>
        <w:tblW w:w="9360" w:type="dxa"/>
        <w:tblCellMar>
          <w:top w:w="15" w:type="dxa"/>
          <w:left w:w="15" w:type="dxa"/>
          <w:bottom w:w="15" w:type="dxa"/>
          <w:right w:w="15" w:type="dxa"/>
        </w:tblCellMar>
        <w:tblLook w:val="04A0"/>
      </w:tblPr>
      <w:tblGrid>
        <w:gridCol w:w="9360"/>
      </w:tblGrid>
      <w:tr w:rsidR="00D94554" w:rsidRPr="004379C7" w:rsidTr="001957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554" w:rsidRPr="004379C7" w:rsidRDefault="00D94554" w:rsidP="00D94554">
            <w:pPr>
              <w:rPr>
                <w:rFonts w:ascii="Times New Roman" w:eastAsia="Times New Roman" w:hAnsi="Times New Roman" w:cs="Times New Roman"/>
                <w:sz w:val="24"/>
                <w:szCs w:val="24"/>
                <w:lang w:val="es-CR" w:eastAsia="en-US"/>
              </w:rPr>
            </w:pPr>
            <w:r w:rsidRPr="004379C7">
              <w:rPr>
                <w:rFonts w:ascii="Consolas" w:eastAsia="Times New Roman" w:hAnsi="Consolas" w:cs="Times New Roman"/>
                <w:color w:val="000000"/>
                <w:sz w:val="18"/>
                <w:szCs w:val="18"/>
                <w:lang w:val="es-CR" w:eastAsia="en-US"/>
              </w:rPr>
              <w:t xml:space="preserve">cd </w:t>
            </w:r>
            <w:r w:rsidRPr="004379C7">
              <w:rPr>
                <w:rFonts w:ascii="Consolas" w:eastAsia="Times New Roman" w:hAnsi="Consolas" w:cs="Times New Roman"/>
                <w:color w:val="666600"/>
                <w:sz w:val="18"/>
                <w:szCs w:val="18"/>
                <w:lang w:val="es-CR" w:eastAsia="en-US"/>
              </w:rPr>
              <w:t>~</w:t>
            </w:r>
            <w:r w:rsidRPr="004379C7">
              <w:rPr>
                <w:rFonts w:ascii="Consolas" w:eastAsia="Times New Roman" w:hAnsi="Consolas" w:cs="Times New Roman"/>
                <w:color w:val="008800"/>
                <w:sz w:val="18"/>
                <w:szCs w:val="18"/>
                <w:lang w:val="es-CR" w:eastAsia="en-US"/>
              </w:rPr>
              <w:t>/estimacion-biodiversidad/</w:t>
            </w:r>
            <w:r w:rsidRPr="004379C7">
              <w:rPr>
                <w:rFonts w:ascii="Consolas" w:eastAsia="Times New Roman" w:hAnsi="Consolas" w:cs="Times New Roman"/>
                <w:color w:val="000000"/>
                <w:sz w:val="18"/>
                <w:szCs w:val="18"/>
                <w:lang w:val="es-CR" w:eastAsia="en-US"/>
              </w:rPr>
              <w:t>datos</w:t>
            </w:r>
          </w:p>
          <w:p w:rsidR="00D94554" w:rsidRPr="004379C7" w:rsidRDefault="00D94554" w:rsidP="00D94554">
            <w:pPr>
              <w:rPr>
                <w:rFonts w:ascii="Times New Roman" w:eastAsia="Times New Roman" w:hAnsi="Times New Roman" w:cs="Times New Roman"/>
                <w:sz w:val="24"/>
                <w:szCs w:val="24"/>
                <w:lang w:val="es-CR" w:eastAsia="en-US"/>
              </w:rPr>
            </w:pPr>
          </w:p>
          <w:p w:rsidR="00D94554" w:rsidRPr="004379C7" w:rsidRDefault="00D94554" w:rsidP="00D94554">
            <w:pPr>
              <w:rPr>
                <w:rFonts w:ascii="Times New Roman" w:eastAsia="Times New Roman" w:hAnsi="Times New Roman" w:cs="Times New Roman"/>
                <w:sz w:val="24"/>
                <w:szCs w:val="24"/>
                <w:lang w:val="es-CR" w:eastAsia="en-US"/>
              </w:rPr>
            </w:pPr>
            <w:r w:rsidRPr="004379C7">
              <w:rPr>
                <w:rFonts w:ascii="Consolas" w:eastAsia="Times New Roman" w:hAnsi="Consolas" w:cs="Times New Roman"/>
                <w:color w:val="880000"/>
                <w:sz w:val="18"/>
                <w:szCs w:val="18"/>
                <w:lang w:val="es-CR" w:eastAsia="en-US"/>
              </w:rPr>
              <w:t># Ejecución de los scripts en Python</w:t>
            </w:r>
          </w:p>
          <w:p w:rsidR="00D94554" w:rsidRPr="004379C7" w:rsidRDefault="00D94554" w:rsidP="00D94554">
            <w:pPr>
              <w:rPr>
                <w:rFonts w:ascii="Times New Roman" w:eastAsia="Times New Roman" w:hAnsi="Times New Roman" w:cs="Times New Roman"/>
                <w:sz w:val="24"/>
                <w:szCs w:val="24"/>
                <w:lang w:eastAsia="en-US"/>
              </w:rPr>
            </w:pPr>
            <w:r w:rsidRPr="004379C7">
              <w:rPr>
                <w:rFonts w:ascii="Consolas" w:eastAsia="Times New Roman" w:hAnsi="Consolas" w:cs="Times New Roman"/>
                <w:color w:val="000000"/>
                <w:sz w:val="18"/>
                <w:szCs w:val="18"/>
                <w:lang w:eastAsia="en-US"/>
              </w:rPr>
              <w:t xml:space="preserve">nohup python3 </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create</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tables</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py &amp;</w:t>
            </w:r>
          </w:p>
          <w:p w:rsidR="00D94554" w:rsidRPr="004379C7" w:rsidRDefault="00D94554" w:rsidP="00D94554">
            <w:pPr>
              <w:rPr>
                <w:rFonts w:ascii="Times New Roman" w:eastAsia="Times New Roman" w:hAnsi="Times New Roman" w:cs="Times New Roman"/>
                <w:sz w:val="24"/>
                <w:szCs w:val="24"/>
                <w:lang w:eastAsia="en-US"/>
              </w:rPr>
            </w:pPr>
            <w:r w:rsidRPr="004379C7">
              <w:rPr>
                <w:rFonts w:ascii="Consolas" w:eastAsia="Times New Roman" w:hAnsi="Consolas" w:cs="Times New Roman"/>
                <w:color w:val="000000"/>
                <w:sz w:val="18"/>
                <w:szCs w:val="18"/>
                <w:lang w:eastAsia="en-US"/>
              </w:rPr>
              <w:t xml:space="preserve">nohup python3 </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load</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thematic</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area</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py &amp;</w:t>
            </w:r>
          </w:p>
          <w:p w:rsidR="00D94554" w:rsidRPr="004379C7" w:rsidRDefault="00D94554" w:rsidP="00D94554">
            <w:pPr>
              <w:rPr>
                <w:rFonts w:ascii="Times New Roman" w:eastAsia="Times New Roman" w:hAnsi="Times New Roman" w:cs="Times New Roman"/>
                <w:sz w:val="24"/>
                <w:szCs w:val="24"/>
                <w:lang w:eastAsia="en-US"/>
              </w:rPr>
            </w:pPr>
          </w:p>
          <w:p w:rsidR="00D94554" w:rsidRPr="004379C7" w:rsidRDefault="00D94554" w:rsidP="00D94554">
            <w:pPr>
              <w:rPr>
                <w:rFonts w:ascii="Times New Roman" w:eastAsia="Times New Roman" w:hAnsi="Times New Roman" w:cs="Times New Roman"/>
                <w:sz w:val="24"/>
                <w:szCs w:val="24"/>
                <w:lang w:eastAsia="en-US"/>
              </w:rPr>
            </w:pPr>
            <w:r w:rsidRPr="004379C7">
              <w:rPr>
                <w:rFonts w:ascii="Consolas" w:eastAsia="Times New Roman" w:hAnsi="Consolas" w:cs="Times New Roman"/>
                <w:color w:val="000000"/>
                <w:sz w:val="18"/>
                <w:szCs w:val="18"/>
                <w:lang w:eastAsia="en-US"/>
              </w:rPr>
              <w:t xml:space="preserve">nohup python3 </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load</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taxon</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occurrence</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py &amp;</w:t>
            </w:r>
          </w:p>
          <w:p w:rsidR="00D94554" w:rsidRPr="004379C7" w:rsidRDefault="00D94554" w:rsidP="00D94554">
            <w:pPr>
              <w:rPr>
                <w:rFonts w:ascii="Times New Roman" w:eastAsia="Times New Roman" w:hAnsi="Times New Roman" w:cs="Times New Roman"/>
                <w:sz w:val="24"/>
                <w:szCs w:val="24"/>
                <w:lang w:eastAsia="en-US"/>
              </w:rPr>
            </w:pPr>
            <w:r w:rsidRPr="004379C7">
              <w:rPr>
                <w:rFonts w:ascii="Consolas" w:eastAsia="Times New Roman" w:hAnsi="Consolas" w:cs="Times New Roman"/>
                <w:color w:val="000000"/>
                <w:sz w:val="18"/>
                <w:szCs w:val="18"/>
                <w:lang w:eastAsia="en-US"/>
              </w:rPr>
              <w:t xml:space="preserve">nohup python3 </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load</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taxon</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distribution</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py &amp;</w:t>
            </w:r>
          </w:p>
          <w:p w:rsidR="00D94554" w:rsidRPr="004379C7" w:rsidRDefault="00D94554" w:rsidP="00D94554">
            <w:pPr>
              <w:rPr>
                <w:rFonts w:ascii="Times New Roman" w:eastAsia="Times New Roman" w:hAnsi="Times New Roman" w:cs="Times New Roman"/>
                <w:sz w:val="24"/>
                <w:szCs w:val="24"/>
                <w:lang w:eastAsia="en-US"/>
              </w:rPr>
            </w:pPr>
          </w:p>
          <w:p w:rsidR="00D94554" w:rsidRPr="004379C7" w:rsidRDefault="00D94554" w:rsidP="00D94554">
            <w:pPr>
              <w:rPr>
                <w:rFonts w:ascii="Times New Roman" w:eastAsia="Times New Roman" w:hAnsi="Times New Roman" w:cs="Times New Roman"/>
                <w:sz w:val="24"/>
                <w:szCs w:val="24"/>
                <w:lang w:val="es-CR" w:eastAsia="en-US"/>
              </w:rPr>
            </w:pPr>
            <w:r w:rsidRPr="004379C7">
              <w:rPr>
                <w:rFonts w:ascii="Consolas" w:eastAsia="Times New Roman" w:hAnsi="Consolas" w:cs="Times New Roman"/>
                <w:color w:val="880000"/>
                <w:sz w:val="18"/>
                <w:szCs w:val="18"/>
                <w:lang w:val="es-CR" w:eastAsia="en-US"/>
              </w:rPr>
              <w:t># VACUUM previo a los cálculos de riqueza de especies</w:t>
            </w:r>
          </w:p>
          <w:p w:rsidR="00D94554" w:rsidRPr="004379C7" w:rsidRDefault="00D94554" w:rsidP="00D94554">
            <w:pPr>
              <w:rPr>
                <w:rFonts w:ascii="Times New Roman" w:eastAsia="Times New Roman" w:hAnsi="Times New Roman" w:cs="Times New Roman"/>
                <w:sz w:val="24"/>
                <w:szCs w:val="24"/>
                <w:lang w:val="es-CR" w:eastAsia="en-US"/>
              </w:rPr>
            </w:pPr>
            <w:r w:rsidRPr="004379C7">
              <w:rPr>
                <w:rFonts w:ascii="Consolas" w:eastAsia="Times New Roman" w:hAnsi="Consolas" w:cs="Times New Roman"/>
                <w:color w:val="000000"/>
                <w:sz w:val="18"/>
                <w:szCs w:val="18"/>
                <w:lang w:val="es-CR" w:eastAsia="en-US"/>
              </w:rPr>
              <w:t xml:space="preserve">sudo </w:t>
            </w:r>
            <w:r w:rsidRPr="004379C7">
              <w:rPr>
                <w:rFonts w:ascii="Consolas" w:eastAsia="Times New Roman" w:hAnsi="Consolas" w:cs="Times New Roman"/>
                <w:color w:val="666600"/>
                <w:sz w:val="18"/>
                <w:szCs w:val="18"/>
                <w:lang w:val="es-CR" w:eastAsia="en-US"/>
              </w:rPr>
              <w:t>-</w:t>
            </w:r>
            <w:r w:rsidRPr="004379C7">
              <w:rPr>
                <w:rFonts w:ascii="Consolas" w:eastAsia="Times New Roman" w:hAnsi="Consolas" w:cs="Times New Roman"/>
                <w:color w:val="000000"/>
                <w:sz w:val="18"/>
                <w:szCs w:val="18"/>
                <w:lang w:val="es-CR" w:eastAsia="en-US"/>
              </w:rPr>
              <w:t xml:space="preserve">u postgres psql </w:t>
            </w:r>
            <w:r w:rsidRPr="004379C7">
              <w:rPr>
                <w:rFonts w:ascii="Consolas" w:eastAsia="Times New Roman" w:hAnsi="Consolas" w:cs="Times New Roman"/>
                <w:color w:val="666600"/>
                <w:sz w:val="18"/>
                <w:szCs w:val="18"/>
                <w:lang w:val="es-CR" w:eastAsia="en-US"/>
              </w:rPr>
              <w:t>-</w:t>
            </w:r>
            <w:r w:rsidRPr="004379C7">
              <w:rPr>
                <w:rFonts w:ascii="Consolas" w:eastAsia="Times New Roman" w:hAnsi="Consolas" w:cs="Times New Roman"/>
                <w:color w:val="000000"/>
                <w:sz w:val="18"/>
                <w:szCs w:val="18"/>
                <w:lang w:val="es-CR" w:eastAsia="en-US"/>
              </w:rPr>
              <w:t>d biocr20191115</w:t>
            </w:r>
          </w:p>
          <w:p w:rsidR="00D94554" w:rsidRPr="004379C7" w:rsidRDefault="00D94554" w:rsidP="00D94554">
            <w:pPr>
              <w:rPr>
                <w:rFonts w:ascii="Times New Roman" w:eastAsia="Times New Roman" w:hAnsi="Times New Roman" w:cs="Times New Roman"/>
                <w:sz w:val="24"/>
                <w:szCs w:val="24"/>
                <w:lang w:eastAsia="en-US"/>
              </w:rPr>
            </w:pPr>
            <w:r w:rsidRPr="004379C7">
              <w:rPr>
                <w:rFonts w:ascii="Consolas" w:eastAsia="Times New Roman" w:hAnsi="Consolas" w:cs="Times New Roman"/>
                <w:color w:val="000000"/>
                <w:sz w:val="18"/>
                <w:szCs w:val="18"/>
                <w:lang w:eastAsia="en-US"/>
              </w:rPr>
              <w:t>postgres</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880000"/>
                <w:sz w:val="18"/>
                <w:szCs w:val="18"/>
                <w:lang w:eastAsia="en-US"/>
              </w:rPr>
              <w:t># VACUUM(FULL, ANALYZE, VERBOSE);</w:t>
            </w:r>
          </w:p>
          <w:p w:rsidR="00D94554" w:rsidRPr="004379C7" w:rsidRDefault="00D94554" w:rsidP="00D94554">
            <w:pPr>
              <w:rPr>
                <w:rFonts w:ascii="Times New Roman" w:eastAsia="Times New Roman" w:hAnsi="Times New Roman" w:cs="Times New Roman"/>
                <w:sz w:val="24"/>
                <w:szCs w:val="24"/>
                <w:lang w:eastAsia="en-US"/>
              </w:rPr>
            </w:pPr>
          </w:p>
          <w:p w:rsidR="00D94554" w:rsidRPr="004379C7" w:rsidRDefault="00D94554" w:rsidP="00D94554">
            <w:pPr>
              <w:rPr>
                <w:rFonts w:ascii="Times New Roman" w:eastAsia="Times New Roman" w:hAnsi="Times New Roman" w:cs="Times New Roman"/>
                <w:sz w:val="24"/>
                <w:szCs w:val="24"/>
                <w:lang w:val="es-CR" w:eastAsia="en-US"/>
              </w:rPr>
            </w:pPr>
            <w:r w:rsidRPr="004379C7">
              <w:rPr>
                <w:rFonts w:ascii="Consolas" w:eastAsia="Times New Roman" w:hAnsi="Consolas" w:cs="Times New Roman"/>
                <w:color w:val="880000"/>
                <w:sz w:val="18"/>
                <w:szCs w:val="18"/>
                <w:lang w:val="es-CR" w:eastAsia="en-US"/>
              </w:rPr>
              <w:t># TAL VEZ SEA BUENO INTENTAR UN REBOOT EN ESTE PUNTO, PARA LIMPIAR LA MEMORIA...</w:t>
            </w:r>
          </w:p>
          <w:p w:rsidR="00D94554" w:rsidRPr="004379C7" w:rsidRDefault="00D94554" w:rsidP="00D94554">
            <w:pPr>
              <w:rPr>
                <w:rFonts w:ascii="Times New Roman" w:eastAsia="Times New Roman" w:hAnsi="Times New Roman" w:cs="Times New Roman"/>
                <w:sz w:val="24"/>
                <w:szCs w:val="24"/>
                <w:lang w:val="es-CR" w:eastAsia="en-US"/>
              </w:rPr>
            </w:pPr>
          </w:p>
          <w:p w:rsidR="00D94554" w:rsidRPr="004379C7" w:rsidRDefault="00D94554" w:rsidP="00D94554">
            <w:pPr>
              <w:rPr>
                <w:rFonts w:ascii="Times New Roman" w:eastAsia="Times New Roman" w:hAnsi="Times New Roman" w:cs="Times New Roman"/>
                <w:sz w:val="24"/>
                <w:szCs w:val="24"/>
                <w:lang w:eastAsia="en-US"/>
              </w:rPr>
            </w:pPr>
            <w:r w:rsidRPr="004379C7">
              <w:rPr>
                <w:rFonts w:ascii="Consolas" w:eastAsia="Times New Roman" w:hAnsi="Consolas" w:cs="Times New Roman"/>
                <w:color w:val="000000"/>
                <w:sz w:val="18"/>
                <w:szCs w:val="18"/>
                <w:lang w:eastAsia="en-US"/>
              </w:rPr>
              <w:t xml:space="preserve">nohup python3 </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calc</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species</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richness</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occurrence</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py &amp;</w:t>
            </w:r>
          </w:p>
          <w:p w:rsidR="00D94554" w:rsidRPr="004379C7" w:rsidRDefault="00D94554" w:rsidP="00D94554">
            <w:pPr>
              <w:rPr>
                <w:rFonts w:ascii="Times New Roman" w:eastAsia="Times New Roman" w:hAnsi="Times New Roman" w:cs="Times New Roman"/>
                <w:sz w:val="24"/>
                <w:szCs w:val="24"/>
                <w:lang w:eastAsia="en-US"/>
              </w:rPr>
            </w:pPr>
            <w:r w:rsidRPr="004379C7">
              <w:rPr>
                <w:rFonts w:ascii="Consolas" w:eastAsia="Times New Roman" w:hAnsi="Consolas" w:cs="Times New Roman"/>
                <w:color w:val="000000"/>
                <w:sz w:val="18"/>
                <w:szCs w:val="18"/>
                <w:lang w:eastAsia="en-US"/>
              </w:rPr>
              <w:lastRenderedPageBreak/>
              <w:t xml:space="preserve">nohup python3 </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calc</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species</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richness</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distribution</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py &amp;</w:t>
            </w:r>
          </w:p>
          <w:p w:rsidR="00D94554" w:rsidRPr="004379C7" w:rsidRDefault="00D94554" w:rsidP="00D94554">
            <w:pPr>
              <w:rPr>
                <w:rFonts w:ascii="Times New Roman" w:eastAsia="Times New Roman" w:hAnsi="Times New Roman" w:cs="Times New Roman"/>
                <w:sz w:val="24"/>
                <w:szCs w:val="24"/>
                <w:lang w:eastAsia="en-US"/>
              </w:rPr>
            </w:pPr>
          </w:p>
          <w:p w:rsidR="00D94554" w:rsidRPr="004379C7" w:rsidRDefault="00D94554" w:rsidP="00D94554">
            <w:pPr>
              <w:rPr>
                <w:rFonts w:ascii="Times New Roman" w:eastAsia="Times New Roman" w:hAnsi="Times New Roman" w:cs="Times New Roman"/>
                <w:sz w:val="24"/>
                <w:szCs w:val="24"/>
                <w:lang w:eastAsia="en-US"/>
              </w:rPr>
            </w:pPr>
            <w:r w:rsidRPr="004379C7">
              <w:rPr>
                <w:rFonts w:ascii="Consolas" w:eastAsia="Times New Roman" w:hAnsi="Consolas" w:cs="Times New Roman"/>
                <w:color w:val="000000"/>
                <w:sz w:val="18"/>
                <w:szCs w:val="18"/>
                <w:lang w:eastAsia="en-US"/>
              </w:rPr>
              <w:t xml:space="preserve">nohup python3 </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update</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taxa</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iucn</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py &amp;</w:t>
            </w:r>
          </w:p>
          <w:p w:rsidR="00D94554" w:rsidRPr="004379C7" w:rsidRDefault="00D94554" w:rsidP="00D94554">
            <w:pPr>
              <w:rPr>
                <w:rFonts w:ascii="Times New Roman" w:eastAsia="Times New Roman" w:hAnsi="Times New Roman" w:cs="Times New Roman"/>
                <w:sz w:val="24"/>
                <w:szCs w:val="24"/>
                <w:lang w:eastAsia="en-US"/>
              </w:rPr>
            </w:pPr>
            <w:r w:rsidRPr="004379C7">
              <w:rPr>
                <w:rFonts w:ascii="Consolas" w:eastAsia="Times New Roman" w:hAnsi="Consolas" w:cs="Times New Roman"/>
                <w:color w:val="000000"/>
                <w:sz w:val="18"/>
                <w:szCs w:val="18"/>
                <w:lang w:eastAsia="en-US"/>
              </w:rPr>
              <w:t xml:space="preserve">nohup python3 </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calc</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species</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richness</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occurrence</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iucn</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py &amp;</w:t>
            </w:r>
          </w:p>
          <w:p w:rsidR="00D94554" w:rsidRPr="004379C7" w:rsidRDefault="00D94554" w:rsidP="00D94554">
            <w:pPr>
              <w:rPr>
                <w:rFonts w:ascii="Times New Roman" w:eastAsia="Times New Roman" w:hAnsi="Times New Roman" w:cs="Times New Roman"/>
                <w:sz w:val="24"/>
                <w:szCs w:val="24"/>
                <w:lang w:eastAsia="en-US"/>
              </w:rPr>
            </w:pPr>
            <w:r w:rsidRPr="004379C7">
              <w:rPr>
                <w:rFonts w:ascii="Consolas" w:eastAsia="Times New Roman" w:hAnsi="Consolas" w:cs="Times New Roman"/>
                <w:color w:val="000000"/>
                <w:sz w:val="18"/>
                <w:szCs w:val="18"/>
                <w:lang w:eastAsia="en-US"/>
              </w:rPr>
              <w:t xml:space="preserve">nohup python3 </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calc</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species</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richness</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distribution</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iucn</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py &amp;</w:t>
            </w:r>
          </w:p>
          <w:p w:rsidR="00D94554" w:rsidRPr="004379C7" w:rsidRDefault="00D94554" w:rsidP="00D94554">
            <w:pPr>
              <w:rPr>
                <w:rFonts w:ascii="Times New Roman" w:eastAsia="Times New Roman" w:hAnsi="Times New Roman" w:cs="Times New Roman"/>
                <w:sz w:val="24"/>
                <w:szCs w:val="24"/>
                <w:lang w:eastAsia="en-US"/>
              </w:rPr>
            </w:pPr>
          </w:p>
          <w:p w:rsidR="00D94554" w:rsidRPr="004379C7" w:rsidRDefault="00D94554" w:rsidP="00D94554">
            <w:pPr>
              <w:rPr>
                <w:rFonts w:ascii="Times New Roman" w:eastAsia="Times New Roman" w:hAnsi="Times New Roman" w:cs="Times New Roman"/>
                <w:sz w:val="24"/>
                <w:szCs w:val="24"/>
                <w:lang w:eastAsia="en-US"/>
              </w:rPr>
            </w:pPr>
            <w:r w:rsidRPr="004379C7">
              <w:rPr>
                <w:rFonts w:ascii="Consolas" w:eastAsia="Times New Roman" w:hAnsi="Consolas" w:cs="Times New Roman"/>
                <w:color w:val="000000"/>
                <w:sz w:val="18"/>
                <w:szCs w:val="18"/>
                <w:lang w:eastAsia="en-US"/>
              </w:rPr>
              <w:t xml:space="preserve">nohup python3 </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update</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taxa</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cites</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py &amp;</w:t>
            </w:r>
          </w:p>
          <w:p w:rsidR="00D94554" w:rsidRPr="004379C7" w:rsidRDefault="00D94554" w:rsidP="00D94554">
            <w:pPr>
              <w:rPr>
                <w:rFonts w:ascii="Times New Roman" w:eastAsia="Times New Roman" w:hAnsi="Times New Roman" w:cs="Times New Roman"/>
                <w:sz w:val="24"/>
                <w:szCs w:val="24"/>
                <w:lang w:eastAsia="en-US"/>
              </w:rPr>
            </w:pPr>
            <w:r w:rsidRPr="004379C7">
              <w:rPr>
                <w:rFonts w:ascii="Consolas" w:eastAsia="Times New Roman" w:hAnsi="Consolas" w:cs="Times New Roman"/>
                <w:color w:val="000000"/>
                <w:sz w:val="18"/>
                <w:szCs w:val="18"/>
                <w:lang w:eastAsia="en-US"/>
              </w:rPr>
              <w:t xml:space="preserve">nohup python3 </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update</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taxa</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lcvs</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py &amp;</w:t>
            </w:r>
          </w:p>
          <w:p w:rsidR="00D94554" w:rsidRPr="004379C7" w:rsidRDefault="00D94554" w:rsidP="00D94554">
            <w:pPr>
              <w:rPr>
                <w:rFonts w:ascii="Times New Roman" w:eastAsia="Times New Roman" w:hAnsi="Times New Roman" w:cs="Times New Roman"/>
                <w:sz w:val="24"/>
                <w:szCs w:val="24"/>
                <w:lang w:eastAsia="en-US"/>
              </w:rPr>
            </w:pPr>
            <w:r w:rsidRPr="004379C7">
              <w:rPr>
                <w:rFonts w:ascii="Consolas" w:eastAsia="Times New Roman" w:hAnsi="Consolas" w:cs="Times New Roman"/>
                <w:color w:val="000000"/>
                <w:sz w:val="18"/>
                <w:szCs w:val="18"/>
                <w:lang w:eastAsia="en-US"/>
              </w:rPr>
              <w:t xml:space="preserve">nohup python3 </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calc</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species</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richness</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occurrence</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lcvs</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py &amp;</w:t>
            </w:r>
          </w:p>
          <w:p w:rsidR="00D94554" w:rsidRPr="004379C7" w:rsidRDefault="00D94554" w:rsidP="00D94554">
            <w:pPr>
              <w:rPr>
                <w:rFonts w:ascii="Times New Roman" w:eastAsia="Times New Roman" w:hAnsi="Times New Roman" w:cs="Times New Roman"/>
                <w:sz w:val="24"/>
                <w:szCs w:val="24"/>
                <w:lang w:eastAsia="en-US"/>
              </w:rPr>
            </w:pPr>
            <w:r w:rsidRPr="004379C7">
              <w:rPr>
                <w:rFonts w:ascii="Consolas" w:eastAsia="Times New Roman" w:hAnsi="Consolas" w:cs="Times New Roman"/>
                <w:color w:val="000000"/>
                <w:sz w:val="18"/>
                <w:szCs w:val="18"/>
                <w:lang w:eastAsia="en-US"/>
              </w:rPr>
              <w:t xml:space="preserve">nohup python3 </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calc</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species</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richness</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distribution</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lcvs</w:t>
            </w:r>
            <w:r w:rsidRPr="004379C7">
              <w:rPr>
                <w:rFonts w:ascii="Consolas" w:eastAsia="Times New Roman" w:hAnsi="Consolas" w:cs="Times New Roman"/>
                <w:color w:val="666600"/>
                <w:sz w:val="18"/>
                <w:szCs w:val="18"/>
                <w:lang w:eastAsia="en-US"/>
              </w:rPr>
              <w:t>.</w:t>
            </w:r>
            <w:r w:rsidRPr="004379C7">
              <w:rPr>
                <w:rFonts w:ascii="Consolas" w:eastAsia="Times New Roman" w:hAnsi="Consolas" w:cs="Times New Roman"/>
                <w:color w:val="000000"/>
                <w:sz w:val="18"/>
                <w:szCs w:val="18"/>
                <w:lang w:eastAsia="en-US"/>
              </w:rPr>
              <w:t>py &amp;</w:t>
            </w:r>
          </w:p>
        </w:tc>
      </w:tr>
    </w:tbl>
    <w:p w:rsidR="00D94554" w:rsidRPr="004379C7" w:rsidRDefault="00D94554" w:rsidP="00D94554">
      <w:pPr>
        <w:rPr>
          <w:b/>
        </w:rPr>
      </w:pPr>
    </w:p>
    <w:p w:rsidR="00D94554" w:rsidRPr="00B2484E" w:rsidRDefault="00D94554" w:rsidP="00CC59E5">
      <w:pPr>
        <w:jc w:val="both"/>
        <w:rPr>
          <w:rFonts w:cs="Helvetica"/>
          <w:lang w:val="es-CR"/>
        </w:rPr>
      </w:pPr>
      <w:bookmarkStart w:id="122" w:name="_GoBack"/>
      <w:bookmarkEnd w:id="122"/>
      <w:r>
        <w:rPr>
          <w:rFonts w:cs="Helvetica"/>
          <w:lang w:val="es-CR"/>
        </w:rPr>
        <w:t>Una vez que la base de datos haya sido generada, esta puede respaldarse y recuperarse en otras instalaciones de PostgreSQL/PostGIS, como en las computadoras en donde se ha instalado la herramienta de estimación de biodiversidad. Estos procedimientos se explican en la sección 10 de este documento.</w:t>
      </w:r>
    </w:p>
    <w:p w:rsidR="00D94554" w:rsidRDefault="00D94554" w:rsidP="001F08F9">
      <w:pPr>
        <w:rPr>
          <w:lang w:val="es-CR"/>
        </w:rPr>
      </w:pPr>
    </w:p>
    <w:p w:rsidR="00845198" w:rsidRDefault="00845198" w:rsidP="00845198">
      <w:pPr>
        <w:pStyle w:val="Heading1"/>
        <w:rPr>
          <w:ins w:id="123" w:author="Carmen Roldán Chacón" w:date="2019-11-26T10:19:00Z"/>
          <w:rFonts w:ascii="Helvetica" w:hAnsi="Helvetica" w:cs="Helvetica"/>
          <w:b/>
          <w:sz w:val="28"/>
          <w:szCs w:val="28"/>
          <w:lang w:val="es-CR"/>
        </w:rPr>
      </w:pPr>
      <w:bookmarkStart w:id="124" w:name="_Toc27695138"/>
      <w:r>
        <w:rPr>
          <w:rFonts w:ascii="Helvetica" w:hAnsi="Helvetica" w:cs="Helvetica"/>
          <w:b/>
          <w:sz w:val="28"/>
          <w:szCs w:val="28"/>
          <w:lang w:val="es-CR"/>
        </w:rPr>
        <w:t>9</w:t>
      </w:r>
      <w:ins w:id="125" w:author="Carmen Roldán Chacón" w:date="2019-11-26T10:19:00Z">
        <w:r>
          <w:rPr>
            <w:rFonts w:ascii="Helvetica" w:hAnsi="Helvetica" w:cs="Helvetica"/>
            <w:b/>
            <w:sz w:val="28"/>
            <w:szCs w:val="28"/>
            <w:lang w:val="es-CR"/>
          </w:rPr>
          <w:t xml:space="preserve">. </w:t>
        </w:r>
      </w:ins>
      <w:r>
        <w:rPr>
          <w:rFonts w:ascii="Helvetica" w:hAnsi="Helvetica" w:cs="Helvetica"/>
          <w:b/>
          <w:sz w:val="28"/>
          <w:szCs w:val="28"/>
          <w:lang w:val="es-CR"/>
        </w:rPr>
        <w:t>Oportunidades de mejora</w:t>
      </w:r>
      <w:bookmarkEnd w:id="124"/>
    </w:p>
    <w:p w:rsidR="008B6C0C" w:rsidRPr="008D35C7" w:rsidRDefault="006710AD" w:rsidP="001A54BB">
      <w:pPr>
        <w:jc w:val="both"/>
        <w:rPr>
          <w:rFonts w:ascii="Helvetica" w:hAnsi="Helvetica" w:cs="Helvetica"/>
          <w:lang w:val="es-CR"/>
        </w:rPr>
      </w:pPr>
      <w:r w:rsidRPr="008D35C7">
        <w:rPr>
          <w:rFonts w:ascii="Helvetica" w:hAnsi="Helvetica" w:cs="Helvetica"/>
          <w:lang w:val="es-CR"/>
        </w:rPr>
        <w:t xml:space="preserve">La calidad de la información taxonómica es vital para el correcto funcionamiento del complemento. Debido a que el complemento puede procesar datos de diversas fuentes, existe la posibilidad de que las taxonomías que estas usen no sean consistentes. Por ejemplo, una fuente puede usar el nombre aceptado de una especie, mientras que otra fuente puede usar un sinónimo. El usuario debería tener el cuidado de estandarizar las taxonomías de acuerdo con una autoridad taxonómica (ej. GBIF, Catálogo de la Vida). </w:t>
      </w:r>
      <w:r w:rsidR="00133399" w:rsidRPr="008D35C7">
        <w:rPr>
          <w:rFonts w:ascii="Helvetica" w:hAnsi="Helvetica" w:cs="Helvetica"/>
          <w:lang w:val="es-CR"/>
        </w:rPr>
        <w:t>Una mejora a considerar para versiones futuras del complemento es la incorporación de esta estandarización en la misma herramienta.</w:t>
      </w:r>
    </w:p>
    <w:p w:rsidR="00133399" w:rsidRPr="008D35C7" w:rsidRDefault="00133399" w:rsidP="001A54BB">
      <w:pPr>
        <w:jc w:val="both"/>
        <w:rPr>
          <w:rFonts w:ascii="Helvetica" w:hAnsi="Helvetica" w:cs="Helvetica"/>
          <w:lang w:val="es-CR"/>
        </w:rPr>
      </w:pPr>
    </w:p>
    <w:p w:rsidR="00133399" w:rsidRPr="008D35C7" w:rsidRDefault="00133399" w:rsidP="001A54BB">
      <w:pPr>
        <w:jc w:val="both"/>
        <w:rPr>
          <w:rFonts w:ascii="Helvetica" w:hAnsi="Helvetica" w:cs="Helvetica"/>
          <w:lang w:val="es-CR"/>
        </w:rPr>
      </w:pPr>
      <w:r w:rsidRPr="008D35C7">
        <w:rPr>
          <w:rFonts w:ascii="Helvetica" w:hAnsi="Helvetica" w:cs="Helvetica"/>
          <w:lang w:val="es-CR"/>
        </w:rPr>
        <w:t>De manera similar a la información taxonómica, la información geoespacial también debe ser curada antes de ingresar al complemento.</w:t>
      </w:r>
      <w:r w:rsidR="00063095" w:rsidRPr="008D35C7">
        <w:rPr>
          <w:rFonts w:ascii="Helvetica" w:hAnsi="Helvetica" w:cs="Helvetica"/>
          <w:lang w:val="es-CR"/>
        </w:rPr>
        <w:t xml:space="preserve"> Muchas de las capas geoespaciales que fueron usadas para construir la base de datos que acompaña al complemento presentaban problemas de geometrías inválidas y tuvieron que ser corregidas antes de ingresarse al sistema. Otra adición a considerar en el complemento es la corrección de las geometrías en la misma herramienta.</w:t>
      </w:r>
    </w:p>
    <w:p w:rsidR="00063095" w:rsidRPr="008D35C7" w:rsidRDefault="00063095" w:rsidP="001A54BB">
      <w:pPr>
        <w:jc w:val="both"/>
        <w:rPr>
          <w:rFonts w:ascii="Helvetica" w:hAnsi="Helvetica" w:cs="Helvetica"/>
          <w:lang w:val="es-CR"/>
        </w:rPr>
      </w:pPr>
    </w:p>
    <w:p w:rsidR="00063095" w:rsidRDefault="00063095" w:rsidP="001A54BB">
      <w:pPr>
        <w:jc w:val="both"/>
        <w:rPr>
          <w:rFonts w:ascii="Helvetica" w:hAnsi="Helvetica" w:cs="Helvetica"/>
          <w:lang w:val="es-CR"/>
        </w:rPr>
      </w:pPr>
      <w:r w:rsidRPr="008D35C7">
        <w:rPr>
          <w:rFonts w:ascii="Helvetica" w:hAnsi="Helvetica" w:cs="Helvetica"/>
          <w:lang w:val="es-CR"/>
        </w:rPr>
        <w:t xml:space="preserve">Por último, sería de gran ayuda reunir las opiniones de un grupo interinstitucional de usuarios acerca de formas de mejorar la interfaz del complemento, de manera que </w:t>
      </w:r>
      <w:r w:rsidR="00D85035" w:rsidRPr="008D35C7">
        <w:rPr>
          <w:rFonts w:ascii="Helvetica" w:hAnsi="Helvetica" w:cs="Helvetica"/>
          <w:lang w:val="es-CR"/>
        </w:rPr>
        <w:t>la información que proporcione sea más útil y oportuna.</w:t>
      </w:r>
    </w:p>
    <w:p w:rsidR="00845198" w:rsidRDefault="00845198" w:rsidP="001A54BB">
      <w:pPr>
        <w:jc w:val="both"/>
        <w:rPr>
          <w:rFonts w:ascii="Helvetica" w:hAnsi="Helvetica" w:cs="Helvetica"/>
          <w:lang w:val="es-CR"/>
        </w:rPr>
      </w:pPr>
    </w:p>
    <w:p w:rsidR="00845198" w:rsidRPr="001B751A" w:rsidRDefault="00845198" w:rsidP="00845198">
      <w:pPr>
        <w:pStyle w:val="Heading1"/>
        <w:rPr>
          <w:rFonts w:ascii="Helvetica" w:hAnsi="Helvetica"/>
          <w:b/>
          <w:sz w:val="28"/>
          <w:szCs w:val="28"/>
          <w:lang w:val="es-CR"/>
        </w:rPr>
      </w:pPr>
      <w:bookmarkStart w:id="126" w:name="_Toc27673780"/>
      <w:bookmarkStart w:id="127" w:name="_Toc27695139"/>
      <w:r>
        <w:rPr>
          <w:rFonts w:ascii="Helvetica" w:hAnsi="Helvetica"/>
          <w:b/>
          <w:sz w:val="28"/>
          <w:szCs w:val="28"/>
          <w:lang w:val="es-CR"/>
        </w:rPr>
        <w:lastRenderedPageBreak/>
        <w:t>10</w:t>
      </w:r>
      <w:r w:rsidRPr="001B751A">
        <w:rPr>
          <w:rFonts w:ascii="Helvetica" w:hAnsi="Helvetica"/>
          <w:b/>
          <w:sz w:val="28"/>
          <w:szCs w:val="28"/>
          <w:lang w:val="es-CR"/>
        </w:rPr>
        <w:t xml:space="preserve">. </w:t>
      </w:r>
      <w:commentRangeStart w:id="128"/>
      <w:r w:rsidRPr="001B751A">
        <w:rPr>
          <w:rFonts w:ascii="Helvetica" w:hAnsi="Helvetica"/>
          <w:b/>
          <w:sz w:val="28"/>
          <w:szCs w:val="28"/>
          <w:lang w:val="es-CR"/>
        </w:rPr>
        <w:t>Anexos</w:t>
      </w:r>
      <w:commentRangeEnd w:id="128"/>
      <w:r>
        <w:rPr>
          <w:rStyle w:val="CommentReference"/>
        </w:rPr>
        <w:commentReference w:id="128"/>
      </w:r>
      <w:bookmarkEnd w:id="126"/>
      <w:bookmarkEnd w:id="127"/>
    </w:p>
    <w:p w:rsidR="00845198" w:rsidRPr="001B751A" w:rsidRDefault="00845198" w:rsidP="00845198">
      <w:pPr>
        <w:pStyle w:val="Heading2"/>
        <w:rPr>
          <w:rFonts w:ascii="Helvetica" w:hAnsi="Helvetica"/>
          <w:b/>
          <w:sz w:val="22"/>
          <w:szCs w:val="22"/>
          <w:lang w:val="es-CR"/>
        </w:rPr>
      </w:pPr>
      <w:bookmarkStart w:id="129" w:name="_Toc27673781"/>
      <w:bookmarkStart w:id="130" w:name="_Toc27695140"/>
      <w:r>
        <w:rPr>
          <w:rFonts w:ascii="Helvetica" w:hAnsi="Helvetica"/>
          <w:b/>
          <w:sz w:val="22"/>
          <w:szCs w:val="22"/>
          <w:lang w:val="es-CR"/>
        </w:rPr>
        <w:t>10</w:t>
      </w:r>
      <w:r w:rsidRPr="001B751A">
        <w:rPr>
          <w:rFonts w:ascii="Helvetica" w:hAnsi="Helvetica"/>
          <w:b/>
          <w:sz w:val="22"/>
          <w:szCs w:val="22"/>
          <w:lang w:val="es-CR"/>
        </w:rPr>
        <w:t>.1. Creación de una base de datos en pgAdmin</w:t>
      </w:r>
      <w:bookmarkEnd w:id="129"/>
      <w:bookmarkEnd w:id="130"/>
    </w:p>
    <w:p w:rsidR="00845198" w:rsidRDefault="00845198" w:rsidP="00845198">
      <w:pPr>
        <w:spacing w:line="288" w:lineRule="auto"/>
        <w:jc w:val="both"/>
        <w:rPr>
          <w:rFonts w:ascii="Helvetica" w:hAnsi="Helvetica"/>
        </w:rPr>
      </w:pPr>
      <w:r>
        <w:fldChar w:fldCharType="begin"/>
      </w:r>
      <w:r w:rsidRPr="003200A5">
        <w:rPr>
          <w:lang w:val="es-CR"/>
          <w:rPrChange w:id="131" w:author="mfvargas" w:date="2019-12-19T18:25:00Z">
            <w:rPr/>
          </w:rPrChange>
        </w:rPr>
        <w:instrText>HYPERLINK "https://www.pgadmin.org/"</w:instrText>
      </w:r>
      <w:r>
        <w:fldChar w:fldCharType="separate"/>
      </w:r>
      <w:r w:rsidRPr="001B751A">
        <w:rPr>
          <w:rStyle w:val="Hyperlink"/>
          <w:rFonts w:ascii="Helvetica" w:hAnsi="Helvetica"/>
          <w:lang w:val="es-CR"/>
        </w:rPr>
        <w:t>pgAdmin</w:t>
      </w:r>
      <w:r>
        <w:fldChar w:fldCharType="end"/>
      </w:r>
      <w:r w:rsidRPr="001B751A">
        <w:rPr>
          <w:rFonts w:ascii="Helvetica" w:hAnsi="Helvetica"/>
          <w:lang w:val="es-CR"/>
        </w:rPr>
        <w:t xml:space="preserve"> es una herramienta gráfica para la administración de bases de datos PostgreSQL. Para crear una base de datos en la interfaz de pgAdmin, debe seleccionarse el nodo </w:t>
      </w:r>
      <w:r w:rsidRPr="001B751A">
        <w:rPr>
          <w:rFonts w:ascii="Helvetica" w:hAnsi="Helvetica"/>
          <w:i/>
          <w:lang w:val="es-CR"/>
        </w:rPr>
        <w:t>Databases</w:t>
      </w:r>
      <w:r w:rsidRPr="001B751A">
        <w:rPr>
          <w:rFonts w:ascii="Helvetica" w:hAnsi="Helvetica"/>
          <w:lang w:val="es-CR"/>
        </w:rPr>
        <w:t xml:space="preserve"> del servidor en donde desea crear la base de datos y con clic derecho elegir la opción </w:t>
      </w:r>
      <w:r w:rsidRPr="001B751A">
        <w:rPr>
          <w:rFonts w:ascii="Helvetica" w:hAnsi="Helvetica"/>
          <w:i/>
          <w:lang w:val="es-CR"/>
        </w:rPr>
        <w:t>Create Database</w:t>
      </w:r>
      <w:r w:rsidRPr="001B751A">
        <w:rPr>
          <w:rFonts w:ascii="Helvetica" w:hAnsi="Helvetica"/>
          <w:lang w:val="es-CR"/>
        </w:rPr>
        <w:t xml:space="preserve">. En el cuadro de diálogo que se muestra, debe especificarse un nombre para la nueva base de datos y presionarse el botón </w:t>
      </w:r>
      <w:r w:rsidRPr="001B751A">
        <w:rPr>
          <w:rFonts w:ascii="Helvetica" w:hAnsi="Helvetica"/>
          <w:i/>
          <w:lang w:val="es-CR"/>
        </w:rPr>
        <w:t>Save</w:t>
      </w:r>
      <w:r w:rsidRPr="001B751A">
        <w:rPr>
          <w:rFonts w:ascii="Helvetica" w:hAnsi="Helvetica"/>
          <w:lang w:val="es-CR"/>
        </w:rPr>
        <w:t xml:space="preserve">. </w:t>
      </w:r>
      <w:r>
        <w:rPr>
          <w:rFonts w:ascii="Helvetica" w:hAnsi="Helvetica"/>
        </w:rPr>
        <w:t>Este p</w:t>
      </w:r>
      <w:r w:rsidR="00D10C8E">
        <w:rPr>
          <w:rFonts w:ascii="Helvetica" w:hAnsi="Helvetica"/>
        </w:rPr>
        <w:t>roceso se ilustra en la figura 1</w:t>
      </w:r>
      <w:r>
        <w:rPr>
          <w:rFonts w:ascii="Helvetica" w:hAnsi="Helvetica"/>
        </w:rPr>
        <w:t>3.</w:t>
      </w:r>
    </w:p>
    <w:p w:rsidR="00845198" w:rsidRDefault="00845198" w:rsidP="00845198">
      <w:pPr>
        <w:jc w:val="both"/>
        <w:rPr>
          <w:rFonts w:ascii="Helvetica" w:hAnsi="Helvetica"/>
        </w:rPr>
      </w:pPr>
    </w:p>
    <w:p w:rsidR="00845198" w:rsidRDefault="00845198" w:rsidP="00845198">
      <w:pPr>
        <w:jc w:val="both"/>
        <w:rPr>
          <w:rFonts w:ascii="Helvetica" w:hAnsi="Helvetica"/>
        </w:rPr>
      </w:pPr>
      <w:r>
        <w:rPr>
          <w:rFonts w:ascii="Helvetica" w:hAnsi="Helvetica"/>
          <w:noProof/>
          <w:lang w:eastAsia="en-US"/>
        </w:rPr>
        <w:drawing>
          <wp:inline distT="0" distB="0" distL="0" distR="0">
            <wp:extent cx="5791835" cy="3258369"/>
            <wp:effectExtent l="19050" t="19050" r="18415" b="18231"/>
            <wp:docPr id="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srcRect/>
                    <a:stretch>
                      <a:fillRect/>
                    </a:stretch>
                  </pic:blipFill>
                  <pic:spPr bwMode="auto">
                    <a:xfrm>
                      <a:off x="0" y="0"/>
                      <a:ext cx="5791835" cy="3258369"/>
                    </a:xfrm>
                    <a:prstGeom prst="rect">
                      <a:avLst/>
                    </a:prstGeom>
                    <a:noFill/>
                    <a:ln w="3175">
                      <a:solidFill>
                        <a:schemeClr val="tx1"/>
                      </a:solidFill>
                      <a:miter lim="800000"/>
                      <a:headEnd/>
                      <a:tailEnd/>
                    </a:ln>
                  </pic:spPr>
                </pic:pic>
              </a:graphicData>
            </a:graphic>
          </wp:inline>
        </w:drawing>
      </w:r>
    </w:p>
    <w:p w:rsidR="00845198" w:rsidRDefault="00D10C8E" w:rsidP="00845198">
      <w:pPr>
        <w:spacing w:line="288" w:lineRule="auto"/>
        <w:jc w:val="center"/>
        <w:rPr>
          <w:rFonts w:ascii="Helvetica" w:hAnsi="Helvetica"/>
          <w:lang w:val="es-CR"/>
        </w:rPr>
      </w:pPr>
      <w:r>
        <w:rPr>
          <w:rFonts w:ascii="Helvetica" w:hAnsi="Helvetica"/>
          <w:b/>
          <w:lang w:val="es-CR"/>
        </w:rPr>
        <w:t>Figura 1</w:t>
      </w:r>
      <w:r w:rsidR="00845198">
        <w:rPr>
          <w:rFonts w:ascii="Helvetica" w:hAnsi="Helvetica"/>
          <w:b/>
          <w:lang w:val="es-CR"/>
        </w:rPr>
        <w:t xml:space="preserve">3. </w:t>
      </w:r>
      <w:r w:rsidR="00845198">
        <w:rPr>
          <w:rFonts w:ascii="Helvetica" w:hAnsi="Helvetica"/>
          <w:lang w:val="es-CR"/>
        </w:rPr>
        <w:t>Creación de una nueva base de datos en pgAdmin.</w:t>
      </w:r>
    </w:p>
    <w:p w:rsidR="00845198" w:rsidRDefault="00845198" w:rsidP="00845198">
      <w:pPr>
        <w:spacing w:line="288" w:lineRule="auto"/>
        <w:jc w:val="both"/>
        <w:rPr>
          <w:rFonts w:ascii="Helvetica" w:hAnsi="Helvetica"/>
          <w:lang w:val="es-CR"/>
        </w:rPr>
      </w:pPr>
    </w:p>
    <w:p w:rsidR="00845198" w:rsidRPr="00DA55B9" w:rsidRDefault="00845198" w:rsidP="00845198">
      <w:pPr>
        <w:spacing w:line="288" w:lineRule="auto"/>
        <w:jc w:val="both"/>
        <w:rPr>
          <w:rFonts w:ascii="Helvetica" w:hAnsi="Helvetica"/>
          <w:lang w:val="es-CR"/>
        </w:rPr>
      </w:pPr>
      <w:r>
        <w:rPr>
          <w:rFonts w:ascii="Helvetica" w:hAnsi="Helvetica"/>
          <w:lang w:val="es-CR"/>
        </w:rPr>
        <w:t xml:space="preserve">Si la base de datos va a utilizarse para restaurar un respaldo (como se explica en la sección </w:t>
      </w:r>
      <w:r w:rsidR="00D10C8E">
        <w:rPr>
          <w:rFonts w:ascii="Helvetica" w:hAnsi="Helvetica"/>
          <w:lang w:val="es-CR"/>
        </w:rPr>
        <w:t>10</w:t>
      </w:r>
      <w:r>
        <w:rPr>
          <w:rFonts w:ascii="Helvetica" w:hAnsi="Helvetica"/>
          <w:lang w:val="es-CR"/>
        </w:rPr>
        <w:t xml:space="preserve">.3), no debe realizarse ningún otro procedimiento. Si los datos van a ser cargados desde la interfaz de administración del complemento, deben crearse primero las extensiones </w:t>
      </w:r>
      <w:r w:rsidRPr="00C2251C">
        <w:rPr>
          <w:rFonts w:ascii="Helvetica" w:hAnsi="Helvetica"/>
          <w:b/>
          <w:lang w:val="es-CR"/>
        </w:rPr>
        <w:t>postgis</w:t>
      </w:r>
      <w:r>
        <w:rPr>
          <w:rFonts w:ascii="Helvetica" w:hAnsi="Helvetica"/>
          <w:lang w:val="es-CR"/>
        </w:rPr>
        <w:t xml:space="preserve"> y </w:t>
      </w:r>
      <w:r w:rsidRPr="00C2251C">
        <w:rPr>
          <w:rFonts w:ascii="Helvetica" w:hAnsi="Helvetica"/>
          <w:b/>
          <w:lang w:val="es-CR"/>
        </w:rPr>
        <w:t>postgis_topology</w:t>
      </w:r>
      <w:r>
        <w:rPr>
          <w:rFonts w:ascii="Helvetica" w:hAnsi="Helvetica"/>
          <w:lang w:val="es-CR"/>
        </w:rPr>
        <w:t xml:space="preserve">. Este procedimiento se realiza desde el nodo </w:t>
      </w:r>
      <w:r w:rsidRPr="00ED0396">
        <w:rPr>
          <w:rFonts w:ascii="Helvetica" w:hAnsi="Helvetica"/>
          <w:i/>
          <w:lang w:val="es-CR"/>
        </w:rPr>
        <w:t>Extensions</w:t>
      </w:r>
      <w:r>
        <w:rPr>
          <w:rFonts w:ascii="Helvetica" w:hAnsi="Helvetica"/>
          <w:lang w:val="es-CR"/>
        </w:rPr>
        <w:t xml:space="preserve"> de la nueva base de datos y la opción </w:t>
      </w:r>
      <w:r w:rsidRPr="00ED0396">
        <w:rPr>
          <w:rFonts w:ascii="Helvetica" w:hAnsi="Helvetica"/>
          <w:i/>
          <w:lang w:val="es-CR"/>
        </w:rPr>
        <w:t>Create Extension</w:t>
      </w:r>
      <w:r w:rsidR="00D10C8E">
        <w:rPr>
          <w:rFonts w:ascii="Helvetica" w:hAnsi="Helvetica"/>
          <w:lang w:val="es-CR"/>
        </w:rPr>
        <w:t xml:space="preserve"> y se muestra en la figura 1</w:t>
      </w:r>
      <w:r>
        <w:rPr>
          <w:rFonts w:ascii="Helvetica" w:hAnsi="Helvetica"/>
          <w:lang w:val="es-CR"/>
        </w:rPr>
        <w:t xml:space="preserve">4 para la extensión </w:t>
      </w:r>
      <w:r w:rsidRPr="00C2251C">
        <w:rPr>
          <w:rFonts w:ascii="Helvetica" w:hAnsi="Helvetica"/>
          <w:b/>
          <w:lang w:val="es-CR"/>
        </w:rPr>
        <w:t>postgis</w:t>
      </w:r>
      <w:r>
        <w:rPr>
          <w:rFonts w:ascii="Helvetica" w:hAnsi="Helvetica"/>
          <w:lang w:val="es-CR"/>
        </w:rPr>
        <w:t xml:space="preserve"> (recuerde repetirlo para la extensión </w:t>
      </w:r>
      <w:r w:rsidRPr="00C2251C">
        <w:rPr>
          <w:rFonts w:ascii="Helvetica" w:hAnsi="Helvetica"/>
          <w:b/>
          <w:lang w:val="es-CR"/>
        </w:rPr>
        <w:t>postgis_topology</w:t>
      </w:r>
      <w:r>
        <w:rPr>
          <w:rFonts w:ascii="Helvetica" w:hAnsi="Helvetica"/>
          <w:lang w:val="es-CR"/>
        </w:rPr>
        <w:t>).</w:t>
      </w:r>
    </w:p>
    <w:p w:rsidR="00845198" w:rsidRPr="001B751A" w:rsidRDefault="00845198" w:rsidP="00845198">
      <w:pPr>
        <w:jc w:val="both"/>
        <w:rPr>
          <w:rFonts w:ascii="Helvetica" w:hAnsi="Helvetica"/>
          <w:lang w:val="es-CR"/>
        </w:rPr>
      </w:pPr>
    </w:p>
    <w:p w:rsidR="00845198" w:rsidRDefault="00845198" w:rsidP="00845198">
      <w:pPr>
        <w:jc w:val="both"/>
        <w:rPr>
          <w:rFonts w:ascii="Helvetica" w:hAnsi="Helvetica"/>
        </w:rPr>
      </w:pPr>
      <w:r>
        <w:rPr>
          <w:rFonts w:ascii="Helvetica" w:hAnsi="Helvetica"/>
          <w:noProof/>
          <w:lang w:eastAsia="en-US"/>
        </w:rPr>
        <w:lastRenderedPageBreak/>
        <w:drawing>
          <wp:inline distT="0" distB="0" distL="0" distR="0">
            <wp:extent cx="5791835" cy="3356260"/>
            <wp:effectExtent l="19050" t="19050" r="18415" b="15590"/>
            <wp:docPr id="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cstate="print"/>
                    <a:srcRect/>
                    <a:stretch>
                      <a:fillRect/>
                    </a:stretch>
                  </pic:blipFill>
                  <pic:spPr bwMode="auto">
                    <a:xfrm>
                      <a:off x="0" y="0"/>
                      <a:ext cx="5791835" cy="3356260"/>
                    </a:xfrm>
                    <a:prstGeom prst="rect">
                      <a:avLst/>
                    </a:prstGeom>
                    <a:noFill/>
                    <a:ln w="3175">
                      <a:solidFill>
                        <a:schemeClr val="tx1"/>
                      </a:solidFill>
                      <a:miter lim="800000"/>
                      <a:headEnd/>
                      <a:tailEnd/>
                    </a:ln>
                  </pic:spPr>
                </pic:pic>
              </a:graphicData>
            </a:graphic>
          </wp:inline>
        </w:drawing>
      </w:r>
    </w:p>
    <w:p w:rsidR="00845198" w:rsidRPr="001B751A" w:rsidRDefault="00D10C8E" w:rsidP="00845198">
      <w:pPr>
        <w:jc w:val="center"/>
        <w:rPr>
          <w:rFonts w:ascii="Helvetica" w:hAnsi="Helvetica"/>
          <w:lang w:val="es-CR"/>
        </w:rPr>
      </w:pPr>
      <w:r>
        <w:rPr>
          <w:rFonts w:ascii="Helvetica" w:hAnsi="Helvetica"/>
          <w:b/>
          <w:lang w:val="es-CR"/>
        </w:rPr>
        <w:t>Figura 1</w:t>
      </w:r>
      <w:r w:rsidR="00845198" w:rsidRPr="001B751A">
        <w:rPr>
          <w:rFonts w:ascii="Helvetica" w:hAnsi="Helvetica"/>
          <w:b/>
          <w:lang w:val="es-CR"/>
        </w:rPr>
        <w:t>4</w:t>
      </w:r>
      <w:r w:rsidR="00845198" w:rsidRPr="001B751A">
        <w:rPr>
          <w:rFonts w:ascii="Helvetica" w:hAnsi="Helvetica"/>
          <w:lang w:val="es-CR"/>
        </w:rPr>
        <w:t>. Creación de la extensión postgis en pgAdmin.</w:t>
      </w:r>
    </w:p>
    <w:p w:rsidR="00845198" w:rsidRPr="001B751A" w:rsidRDefault="00845198" w:rsidP="00845198">
      <w:pPr>
        <w:jc w:val="both"/>
        <w:rPr>
          <w:rFonts w:ascii="Helvetica" w:hAnsi="Helvetica"/>
          <w:lang w:val="es-CR"/>
        </w:rPr>
      </w:pPr>
    </w:p>
    <w:p w:rsidR="00845198" w:rsidRPr="001B751A" w:rsidRDefault="00845198" w:rsidP="00845198">
      <w:pPr>
        <w:pStyle w:val="Heading2"/>
        <w:rPr>
          <w:rFonts w:ascii="Helvetica" w:hAnsi="Helvetica"/>
          <w:b/>
          <w:sz w:val="22"/>
          <w:szCs w:val="22"/>
          <w:lang w:val="es-CR"/>
        </w:rPr>
      </w:pPr>
      <w:bookmarkStart w:id="132" w:name="_Toc27673782"/>
      <w:bookmarkStart w:id="133" w:name="_Toc27695141"/>
      <w:r>
        <w:rPr>
          <w:rFonts w:ascii="Helvetica" w:hAnsi="Helvetica"/>
          <w:b/>
          <w:sz w:val="22"/>
          <w:szCs w:val="22"/>
          <w:lang w:val="es-CR"/>
        </w:rPr>
        <w:t>10</w:t>
      </w:r>
      <w:r w:rsidRPr="001B751A">
        <w:rPr>
          <w:rFonts w:ascii="Helvetica" w:hAnsi="Helvetica"/>
          <w:b/>
          <w:sz w:val="22"/>
          <w:szCs w:val="22"/>
          <w:lang w:val="es-CR"/>
        </w:rPr>
        <w:t>.2. Respaldo de una base de datos en pgAdmin</w:t>
      </w:r>
      <w:bookmarkEnd w:id="132"/>
      <w:bookmarkEnd w:id="133"/>
    </w:p>
    <w:p w:rsidR="00845198" w:rsidRPr="001B751A" w:rsidRDefault="00845198" w:rsidP="00845198">
      <w:pPr>
        <w:spacing w:line="288" w:lineRule="auto"/>
        <w:jc w:val="both"/>
        <w:rPr>
          <w:lang w:val="es-CR"/>
        </w:rPr>
      </w:pPr>
      <w:r w:rsidRPr="001B751A">
        <w:rPr>
          <w:rFonts w:ascii="Helvetica" w:hAnsi="Helvetica"/>
          <w:lang w:val="es-CR"/>
        </w:rPr>
        <w:t xml:space="preserve">Para respaldar una base de datos en pgAdmin, debe accederse a la opción </w:t>
      </w:r>
      <w:r w:rsidRPr="001B751A">
        <w:rPr>
          <w:rFonts w:ascii="Helvetica" w:hAnsi="Helvetica"/>
          <w:i/>
          <w:lang w:val="es-CR"/>
        </w:rPr>
        <w:t>Backup</w:t>
      </w:r>
      <w:r w:rsidRPr="001B751A">
        <w:rPr>
          <w:rFonts w:ascii="Helvetica" w:hAnsi="Helvetica"/>
          <w:lang w:val="es-CR"/>
        </w:rPr>
        <w:t xml:space="preserve"> mediante un clic derecho sobre el nombre de la base de datos.</w:t>
      </w:r>
      <w:r w:rsidRPr="001B751A">
        <w:rPr>
          <w:lang w:val="es-CR"/>
        </w:rPr>
        <w:t xml:space="preserve"> Con el botón </w:t>
      </w:r>
      <w:r w:rsidRPr="001B751A">
        <w:rPr>
          <w:i/>
          <w:lang w:val="es-CR"/>
        </w:rPr>
        <w:t>Filename</w:t>
      </w:r>
      <w:r w:rsidRPr="001B751A">
        <w:rPr>
          <w:lang w:val="es-CR"/>
        </w:rPr>
        <w:t xml:space="preserve">, debe seleccionarse la ubicación y el nombre del archivo en el que se almacenará el respaldo y luego presionar el botón </w:t>
      </w:r>
      <w:r w:rsidRPr="001B751A">
        <w:rPr>
          <w:i/>
          <w:lang w:val="es-CR"/>
        </w:rPr>
        <w:t>Backup</w:t>
      </w:r>
      <w:r w:rsidR="00D10C8E">
        <w:rPr>
          <w:lang w:val="es-CR"/>
        </w:rPr>
        <w:t>, como se muestra en la figura 1</w:t>
      </w:r>
      <w:r w:rsidRPr="001B751A">
        <w:rPr>
          <w:lang w:val="es-CR"/>
        </w:rPr>
        <w:t>5.</w:t>
      </w:r>
    </w:p>
    <w:p w:rsidR="00845198" w:rsidRPr="001B751A" w:rsidRDefault="00845198" w:rsidP="00845198">
      <w:pPr>
        <w:jc w:val="both"/>
        <w:rPr>
          <w:lang w:val="es-CR"/>
        </w:rPr>
      </w:pPr>
    </w:p>
    <w:p w:rsidR="00845198" w:rsidRPr="00471AEC" w:rsidRDefault="00845198" w:rsidP="00845198">
      <w:pPr>
        <w:jc w:val="both"/>
      </w:pPr>
      <w:r>
        <w:rPr>
          <w:noProof/>
          <w:lang w:eastAsia="en-US"/>
        </w:rPr>
        <w:lastRenderedPageBreak/>
        <w:drawing>
          <wp:inline distT="0" distB="0" distL="0" distR="0">
            <wp:extent cx="5791835" cy="2549659"/>
            <wp:effectExtent l="19050" t="19050" r="18415" b="22091"/>
            <wp:docPr id="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cstate="print"/>
                    <a:srcRect/>
                    <a:stretch>
                      <a:fillRect/>
                    </a:stretch>
                  </pic:blipFill>
                  <pic:spPr bwMode="auto">
                    <a:xfrm>
                      <a:off x="0" y="0"/>
                      <a:ext cx="5791835" cy="2549659"/>
                    </a:xfrm>
                    <a:prstGeom prst="rect">
                      <a:avLst/>
                    </a:prstGeom>
                    <a:noFill/>
                    <a:ln w="3175">
                      <a:solidFill>
                        <a:schemeClr val="tx1"/>
                      </a:solidFill>
                      <a:miter lim="800000"/>
                      <a:headEnd/>
                      <a:tailEnd/>
                    </a:ln>
                  </pic:spPr>
                </pic:pic>
              </a:graphicData>
            </a:graphic>
          </wp:inline>
        </w:drawing>
      </w:r>
    </w:p>
    <w:p w:rsidR="00845198" w:rsidRPr="001B751A" w:rsidRDefault="00D10C8E" w:rsidP="00845198">
      <w:pPr>
        <w:jc w:val="center"/>
        <w:rPr>
          <w:rFonts w:ascii="Helvetica" w:hAnsi="Helvetica"/>
          <w:lang w:val="es-CR"/>
        </w:rPr>
      </w:pPr>
      <w:r>
        <w:rPr>
          <w:rFonts w:ascii="Helvetica" w:hAnsi="Helvetica"/>
          <w:b/>
          <w:lang w:val="es-CR"/>
        </w:rPr>
        <w:t>Figura 1</w:t>
      </w:r>
      <w:r w:rsidR="00845198" w:rsidRPr="001B751A">
        <w:rPr>
          <w:rFonts w:ascii="Helvetica" w:hAnsi="Helvetica"/>
          <w:b/>
          <w:lang w:val="es-CR"/>
        </w:rPr>
        <w:t>5</w:t>
      </w:r>
      <w:r w:rsidR="00845198" w:rsidRPr="001B751A">
        <w:rPr>
          <w:rFonts w:ascii="Helvetica" w:hAnsi="Helvetica"/>
          <w:lang w:val="es-CR"/>
        </w:rPr>
        <w:t>. Respaldo de una base de datos en pgAdmin.</w:t>
      </w:r>
    </w:p>
    <w:p w:rsidR="00845198" w:rsidRPr="001B751A" w:rsidRDefault="00845198" w:rsidP="00845198">
      <w:pPr>
        <w:jc w:val="both"/>
        <w:rPr>
          <w:rFonts w:ascii="Helvetica" w:hAnsi="Helvetica"/>
          <w:lang w:val="es-CR"/>
        </w:rPr>
      </w:pPr>
    </w:p>
    <w:p w:rsidR="00845198" w:rsidRPr="001B751A" w:rsidRDefault="00845198" w:rsidP="00845198">
      <w:pPr>
        <w:pStyle w:val="Heading2"/>
        <w:rPr>
          <w:rFonts w:ascii="Helvetica" w:hAnsi="Helvetica"/>
          <w:b/>
          <w:sz w:val="22"/>
          <w:szCs w:val="22"/>
          <w:lang w:val="es-CR"/>
        </w:rPr>
      </w:pPr>
      <w:bookmarkStart w:id="134" w:name="_Toc27673783"/>
      <w:bookmarkStart w:id="135" w:name="_Toc27695142"/>
      <w:r>
        <w:rPr>
          <w:rFonts w:ascii="Helvetica" w:hAnsi="Helvetica"/>
          <w:b/>
          <w:sz w:val="22"/>
          <w:szCs w:val="22"/>
          <w:lang w:val="es-CR"/>
        </w:rPr>
        <w:t>10</w:t>
      </w:r>
      <w:r w:rsidRPr="001B751A">
        <w:rPr>
          <w:rFonts w:ascii="Helvetica" w:hAnsi="Helvetica"/>
          <w:b/>
          <w:sz w:val="22"/>
          <w:szCs w:val="22"/>
          <w:lang w:val="es-CR"/>
        </w:rPr>
        <w:t>.3. Restauración de una base de datos respaldada en pgAdmin</w:t>
      </w:r>
      <w:bookmarkEnd w:id="134"/>
      <w:bookmarkEnd w:id="135"/>
    </w:p>
    <w:p w:rsidR="00845198" w:rsidRPr="001B751A" w:rsidRDefault="00845198" w:rsidP="00845198">
      <w:pPr>
        <w:spacing w:line="288" w:lineRule="auto"/>
        <w:jc w:val="both"/>
        <w:rPr>
          <w:lang w:val="es-CR"/>
        </w:rPr>
      </w:pPr>
      <w:r w:rsidRPr="001B751A">
        <w:rPr>
          <w:lang w:val="es-CR"/>
        </w:rPr>
        <w:t>Si se dispone de un archivo con una base de datos respaldada, esta puede restaurarse mediante pgAdmin para usarse luego en el complemento. Primero, debe crearse una base de datos vacía (sin extensiones),</w:t>
      </w:r>
      <w:r w:rsidR="00D10C8E">
        <w:rPr>
          <w:lang w:val="es-CR"/>
        </w:rPr>
        <w:t xml:space="preserve"> como se explica en la sección 10</w:t>
      </w:r>
      <w:r w:rsidRPr="001B751A">
        <w:rPr>
          <w:lang w:val="es-CR"/>
        </w:rPr>
        <w:t xml:space="preserve">.1. Posteriormente, debe accederse a la opción </w:t>
      </w:r>
      <w:r w:rsidRPr="001B751A">
        <w:rPr>
          <w:i/>
          <w:lang w:val="es-CR"/>
        </w:rPr>
        <w:t>Restore</w:t>
      </w:r>
      <w:r w:rsidRPr="001B751A">
        <w:rPr>
          <w:lang w:val="es-CR"/>
        </w:rPr>
        <w:t xml:space="preserve">, mediante un clic derecho sobre el nombre de la base de datos. Con el botón </w:t>
      </w:r>
      <w:r w:rsidRPr="001B751A">
        <w:rPr>
          <w:i/>
          <w:lang w:val="es-CR"/>
        </w:rPr>
        <w:t>Filename</w:t>
      </w:r>
      <w:r w:rsidRPr="001B751A">
        <w:rPr>
          <w:lang w:val="es-CR"/>
        </w:rPr>
        <w:t xml:space="preserve">, debe buscarse el archivo en el que se encuentra el respaldo y presionarse el botón </w:t>
      </w:r>
      <w:r w:rsidRPr="001B751A">
        <w:rPr>
          <w:i/>
          <w:lang w:val="es-CR"/>
        </w:rPr>
        <w:t>Restore</w:t>
      </w:r>
      <w:r w:rsidR="00D10C8E">
        <w:rPr>
          <w:lang w:val="es-CR"/>
        </w:rPr>
        <w:t>, como se muestra en la figura 1</w:t>
      </w:r>
      <w:r w:rsidRPr="001B751A">
        <w:rPr>
          <w:lang w:val="es-CR"/>
        </w:rPr>
        <w:t>6.</w:t>
      </w:r>
    </w:p>
    <w:p w:rsidR="00845198" w:rsidRPr="001B751A" w:rsidRDefault="00845198" w:rsidP="00845198">
      <w:pPr>
        <w:jc w:val="both"/>
        <w:rPr>
          <w:lang w:val="es-CR"/>
        </w:rPr>
      </w:pPr>
    </w:p>
    <w:p w:rsidR="00845198" w:rsidRDefault="00845198" w:rsidP="00845198">
      <w:pPr>
        <w:jc w:val="both"/>
      </w:pPr>
      <w:r>
        <w:rPr>
          <w:noProof/>
          <w:lang w:eastAsia="en-US"/>
        </w:rPr>
        <w:drawing>
          <wp:inline distT="0" distB="0" distL="0" distR="0">
            <wp:extent cx="5791835" cy="2563312"/>
            <wp:effectExtent l="19050" t="0" r="0" b="0"/>
            <wp:docPr id="6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cstate="print"/>
                    <a:srcRect/>
                    <a:stretch>
                      <a:fillRect/>
                    </a:stretch>
                  </pic:blipFill>
                  <pic:spPr bwMode="auto">
                    <a:xfrm>
                      <a:off x="0" y="0"/>
                      <a:ext cx="5791835" cy="2563312"/>
                    </a:xfrm>
                    <a:prstGeom prst="rect">
                      <a:avLst/>
                    </a:prstGeom>
                    <a:noFill/>
                    <a:ln w="9525">
                      <a:noFill/>
                      <a:miter lim="800000"/>
                      <a:headEnd/>
                      <a:tailEnd/>
                    </a:ln>
                  </pic:spPr>
                </pic:pic>
              </a:graphicData>
            </a:graphic>
          </wp:inline>
        </w:drawing>
      </w:r>
    </w:p>
    <w:p w:rsidR="00845198" w:rsidRPr="001B751A" w:rsidRDefault="00D10C8E" w:rsidP="00845198">
      <w:pPr>
        <w:jc w:val="center"/>
        <w:rPr>
          <w:rFonts w:ascii="Helvetica" w:hAnsi="Helvetica"/>
          <w:lang w:val="es-CR"/>
        </w:rPr>
      </w:pPr>
      <w:r>
        <w:rPr>
          <w:rFonts w:ascii="Helvetica" w:hAnsi="Helvetica"/>
          <w:b/>
          <w:lang w:val="es-CR"/>
        </w:rPr>
        <w:t>Figura 1</w:t>
      </w:r>
      <w:r w:rsidR="00845198" w:rsidRPr="001B751A">
        <w:rPr>
          <w:rFonts w:ascii="Helvetica" w:hAnsi="Helvetica"/>
          <w:b/>
          <w:lang w:val="es-CR"/>
        </w:rPr>
        <w:t>6</w:t>
      </w:r>
      <w:r w:rsidR="00845198" w:rsidRPr="001B751A">
        <w:rPr>
          <w:rFonts w:ascii="Helvetica" w:hAnsi="Helvetica"/>
          <w:lang w:val="es-CR"/>
        </w:rPr>
        <w:t>. Restauración de una base de datos en pgAdmin.</w:t>
      </w:r>
    </w:p>
    <w:p w:rsidR="00845198" w:rsidRPr="001B751A" w:rsidRDefault="00845198" w:rsidP="00845198">
      <w:pPr>
        <w:jc w:val="center"/>
        <w:rPr>
          <w:rFonts w:ascii="Helvetica" w:hAnsi="Helvetica"/>
          <w:lang w:val="es-CR"/>
        </w:rPr>
      </w:pPr>
    </w:p>
    <w:p w:rsidR="00845198" w:rsidRPr="001B751A" w:rsidRDefault="00845198" w:rsidP="00845198">
      <w:pPr>
        <w:pStyle w:val="Heading2"/>
        <w:rPr>
          <w:b/>
          <w:sz w:val="22"/>
          <w:szCs w:val="22"/>
          <w:lang w:val="es-CR"/>
        </w:rPr>
      </w:pPr>
      <w:bookmarkStart w:id="136" w:name="_Toc27673784"/>
      <w:bookmarkStart w:id="137" w:name="_Toc27695143"/>
      <w:r>
        <w:rPr>
          <w:b/>
          <w:sz w:val="22"/>
          <w:szCs w:val="22"/>
          <w:lang w:val="es-CR"/>
        </w:rPr>
        <w:t>10</w:t>
      </w:r>
      <w:r w:rsidRPr="001B751A">
        <w:rPr>
          <w:b/>
          <w:sz w:val="22"/>
          <w:szCs w:val="22"/>
          <w:lang w:val="es-CR"/>
        </w:rPr>
        <w:t>.4. Contenido de la base de datos distribuida junto con el complemento</w:t>
      </w:r>
      <w:bookmarkEnd w:id="136"/>
      <w:bookmarkEnd w:id="137"/>
    </w:p>
    <w:p w:rsidR="00845198" w:rsidRPr="001B751A" w:rsidRDefault="00845198" w:rsidP="00845198">
      <w:pPr>
        <w:spacing w:line="288" w:lineRule="auto"/>
        <w:jc w:val="both"/>
        <w:rPr>
          <w:lang w:val="es-CR"/>
        </w:rPr>
      </w:pPr>
      <w:r w:rsidRPr="001B751A">
        <w:rPr>
          <w:lang w:val="es-CR"/>
        </w:rPr>
        <w:t>Como se explicó en el cuerpo principal de este documento, como parte de la consultoría en la que se desarrolló el complemento, se elaboró también una base de datos con información de biodiversidad de Costa Rica proveniente de diversas fuentes. El contenido de la base de datos y sus fuentes respectivas se detallan a continuación.</w:t>
      </w:r>
    </w:p>
    <w:p w:rsidR="00845198" w:rsidRPr="001B751A" w:rsidRDefault="00845198" w:rsidP="00845198">
      <w:pPr>
        <w:jc w:val="both"/>
        <w:rPr>
          <w:lang w:val="es-CR"/>
        </w:rPr>
      </w:pPr>
    </w:p>
    <w:p w:rsidR="00845198" w:rsidRDefault="00845198" w:rsidP="00845198">
      <w:pPr>
        <w:jc w:val="both"/>
      </w:pPr>
      <w:r>
        <w:t>Capas temáticas</w:t>
      </w:r>
    </w:p>
    <w:p w:rsidR="00845198" w:rsidRPr="00947C09" w:rsidRDefault="00845198" w:rsidP="00845198">
      <w:pPr>
        <w:spacing w:line="240" w:lineRule="auto"/>
        <w:rPr>
          <w:rFonts w:ascii="Times New Roman" w:eastAsia="Times New Roman" w:hAnsi="Times New Roman" w:cs="Times New Roman"/>
          <w:sz w:val="24"/>
          <w:szCs w:val="24"/>
          <w:lang w:eastAsia="en-US"/>
        </w:rPr>
      </w:pPr>
    </w:p>
    <w:tbl>
      <w:tblPr>
        <w:tblW w:w="0" w:type="auto"/>
        <w:tblCellMar>
          <w:top w:w="15" w:type="dxa"/>
          <w:left w:w="15" w:type="dxa"/>
          <w:bottom w:w="15" w:type="dxa"/>
          <w:right w:w="15" w:type="dxa"/>
        </w:tblCellMar>
        <w:tblLook w:val="04A0"/>
      </w:tblPr>
      <w:tblGrid>
        <w:gridCol w:w="1142"/>
        <w:gridCol w:w="8094"/>
      </w:tblGrid>
      <w:tr w:rsidR="00845198" w:rsidRPr="00947C09" w:rsidTr="00845198">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Pr="00947C09" w:rsidRDefault="00845198" w:rsidP="00845198">
            <w:pPr>
              <w:spacing w:line="0" w:lineRule="atLeast"/>
              <w:rPr>
                <w:rFonts w:ascii="Times New Roman" w:eastAsia="Times New Roman" w:hAnsi="Times New Roman" w:cs="Times New Roman"/>
                <w:sz w:val="24"/>
                <w:szCs w:val="24"/>
                <w:lang w:eastAsia="en-US"/>
              </w:rPr>
            </w:pPr>
            <w:r w:rsidRPr="00947C09">
              <w:rPr>
                <w:rFonts w:eastAsia="Times New Roman"/>
                <w:b/>
                <w:bCs/>
                <w:color w:val="000000"/>
                <w:sz w:val="16"/>
                <w:szCs w:val="16"/>
                <w:lang w:eastAsia="en-US"/>
              </w:rPr>
              <w:t>Capa</w:t>
            </w:r>
          </w:p>
        </w:tc>
        <w:tc>
          <w:tcPr>
            <w:tcW w:w="5760" w:type="dxa"/>
            <w:tcBorders>
              <w:top w:val="single" w:sz="8" w:space="0" w:color="000000"/>
              <w:left w:val="single" w:sz="8" w:space="0" w:color="000000"/>
              <w:bottom w:val="single" w:sz="8" w:space="0" w:color="000000"/>
              <w:right w:val="single" w:sz="8" w:space="0" w:color="000000"/>
            </w:tcBorders>
          </w:tcPr>
          <w:p w:rsidR="00845198" w:rsidRPr="00947C09" w:rsidRDefault="00845198" w:rsidP="00845198">
            <w:pPr>
              <w:spacing w:line="0" w:lineRule="atLeast"/>
              <w:rPr>
                <w:rFonts w:eastAsia="Times New Roman"/>
                <w:b/>
                <w:bCs/>
                <w:color w:val="000000"/>
                <w:sz w:val="16"/>
                <w:szCs w:val="16"/>
                <w:lang w:eastAsia="en-US"/>
              </w:rPr>
            </w:pPr>
            <w:r>
              <w:rPr>
                <w:rFonts w:eastAsia="Times New Roman"/>
                <w:b/>
                <w:bCs/>
                <w:color w:val="000000"/>
                <w:sz w:val="16"/>
                <w:szCs w:val="16"/>
                <w:lang w:eastAsia="en-US"/>
              </w:rPr>
              <w:t>Fuente</w:t>
            </w:r>
          </w:p>
        </w:tc>
      </w:tr>
      <w:tr w:rsidR="00845198" w:rsidRPr="00947C09" w:rsidTr="00845198">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Pr="00947C09" w:rsidRDefault="00845198" w:rsidP="00845198">
            <w:pPr>
              <w:spacing w:line="240" w:lineRule="auto"/>
              <w:rPr>
                <w:rFonts w:ascii="Times New Roman" w:eastAsia="Times New Roman" w:hAnsi="Times New Roman" w:cs="Times New Roman"/>
                <w:sz w:val="1"/>
                <w:szCs w:val="24"/>
                <w:lang w:eastAsia="en-US"/>
              </w:rPr>
            </w:pPr>
          </w:p>
        </w:tc>
        <w:tc>
          <w:tcPr>
            <w:tcW w:w="5760" w:type="dxa"/>
            <w:tcBorders>
              <w:top w:val="single" w:sz="8" w:space="0" w:color="000000"/>
              <w:left w:val="single" w:sz="8" w:space="0" w:color="000000"/>
              <w:bottom w:val="single" w:sz="8" w:space="0" w:color="000000"/>
              <w:right w:val="single" w:sz="8" w:space="0" w:color="000000"/>
            </w:tcBorders>
          </w:tcPr>
          <w:p w:rsidR="00845198" w:rsidRPr="00947C09" w:rsidRDefault="00845198" w:rsidP="00845198">
            <w:pPr>
              <w:spacing w:line="240" w:lineRule="auto"/>
              <w:rPr>
                <w:rFonts w:ascii="Times New Roman" w:eastAsia="Times New Roman" w:hAnsi="Times New Roman" w:cs="Times New Roman"/>
                <w:sz w:val="1"/>
                <w:szCs w:val="24"/>
                <w:lang w:eastAsia="en-US"/>
              </w:rPr>
            </w:pPr>
          </w:p>
        </w:tc>
      </w:tr>
      <w:tr w:rsidR="00845198" w:rsidRPr="00673D18" w:rsidTr="00845198">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Pr="00947C09" w:rsidRDefault="00845198" w:rsidP="00845198">
            <w:pPr>
              <w:spacing w:line="0" w:lineRule="atLeast"/>
              <w:rPr>
                <w:rFonts w:ascii="Times New Roman" w:eastAsia="Times New Roman" w:hAnsi="Times New Roman" w:cs="Times New Roman"/>
                <w:sz w:val="24"/>
                <w:szCs w:val="24"/>
                <w:lang w:eastAsia="en-US"/>
              </w:rPr>
            </w:pPr>
            <w:r>
              <w:rPr>
                <w:rFonts w:eastAsia="Times New Roman"/>
                <w:color w:val="000000"/>
                <w:sz w:val="16"/>
                <w:szCs w:val="16"/>
                <w:lang w:eastAsia="en-US"/>
              </w:rPr>
              <w:t>Provincias</w:t>
            </w:r>
          </w:p>
        </w:tc>
        <w:tc>
          <w:tcPr>
            <w:tcW w:w="5760" w:type="dxa"/>
            <w:tcBorders>
              <w:top w:val="single" w:sz="8" w:space="0" w:color="000000"/>
              <w:left w:val="single" w:sz="8" w:space="0" w:color="000000"/>
              <w:bottom w:val="single" w:sz="8" w:space="0" w:color="000000"/>
              <w:right w:val="single" w:sz="8" w:space="0" w:color="000000"/>
            </w:tcBorders>
          </w:tcPr>
          <w:p w:rsidR="00845198" w:rsidRPr="001B751A" w:rsidRDefault="00845198" w:rsidP="00845198">
            <w:pPr>
              <w:spacing w:line="0" w:lineRule="atLeast"/>
              <w:rPr>
                <w:rFonts w:eastAsia="Times New Roman"/>
                <w:color w:val="000000"/>
                <w:sz w:val="16"/>
                <w:szCs w:val="16"/>
                <w:lang w:val="es-CR" w:eastAsia="en-US"/>
              </w:rPr>
            </w:pPr>
            <w:r w:rsidRPr="001B751A">
              <w:rPr>
                <w:color w:val="000000"/>
                <w:sz w:val="16"/>
                <w:szCs w:val="16"/>
                <w:lang w:val="es-CR"/>
              </w:rPr>
              <w:t xml:space="preserve">SNIT - IGN Cartografía 1:5mil: </w:t>
            </w:r>
            <w:r>
              <w:fldChar w:fldCharType="begin"/>
            </w:r>
            <w:r w:rsidRPr="003200A5">
              <w:rPr>
                <w:lang w:val="es-CR"/>
                <w:rPrChange w:id="138" w:author="mfvargas" w:date="2019-12-19T18:26:00Z">
                  <w:rPr/>
                </w:rPrChange>
              </w:rPr>
              <w:instrText>HYPERLINK "http://www.snitcr.go.cr/servicios_ogc_lista_capas?k=bm9kbzo6MjY=&amp;nombre=IGN%20Cartograf%C3%ADa%201:5mil"</w:instrText>
            </w:r>
            <w:r>
              <w:fldChar w:fldCharType="separate"/>
            </w:r>
            <w:r w:rsidRPr="001B751A">
              <w:rPr>
                <w:rStyle w:val="Hyperlink"/>
                <w:color w:val="1155CC"/>
                <w:sz w:val="16"/>
                <w:szCs w:val="16"/>
                <w:lang w:val="es-CR"/>
              </w:rPr>
              <w:t>http://www.snitcr.go.cr/servicios_ogc_lista_capas?k=bm9kbzo6MjY=&amp;nombre=IGN%20Cartograf%C3%ADa%201:5mil</w:t>
            </w:r>
            <w:r>
              <w:fldChar w:fldCharType="end"/>
            </w:r>
          </w:p>
        </w:tc>
      </w:tr>
      <w:tr w:rsidR="00845198" w:rsidRPr="00673D18" w:rsidTr="00845198">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Pr="00947C09" w:rsidRDefault="00845198" w:rsidP="00845198">
            <w:pPr>
              <w:spacing w:line="0" w:lineRule="atLeast"/>
              <w:rPr>
                <w:rFonts w:ascii="Times New Roman" w:eastAsia="Times New Roman" w:hAnsi="Times New Roman" w:cs="Times New Roman"/>
                <w:sz w:val="24"/>
                <w:szCs w:val="24"/>
                <w:lang w:eastAsia="en-US"/>
              </w:rPr>
            </w:pPr>
            <w:r>
              <w:rPr>
                <w:rFonts w:eastAsia="Times New Roman"/>
                <w:color w:val="000000"/>
                <w:sz w:val="16"/>
                <w:szCs w:val="16"/>
                <w:lang w:eastAsia="en-US"/>
              </w:rPr>
              <w:t>C</w:t>
            </w:r>
            <w:r w:rsidRPr="00947C09">
              <w:rPr>
                <w:rFonts w:eastAsia="Times New Roman"/>
                <w:color w:val="000000"/>
                <w:sz w:val="16"/>
                <w:szCs w:val="16"/>
                <w:lang w:eastAsia="en-US"/>
              </w:rPr>
              <w:t>antones</w:t>
            </w:r>
          </w:p>
        </w:tc>
        <w:tc>
          <w:tcPr>
            <w:tcW w:w="5760" w:type="dxa"/>
            <w:tcBorders>
              <w:top w:val="single" w:sz="8" w:space="0" w:color="000000"/>
              <w:left w:val="single" w:sz="8" w:space="0" w:color="000000"/>
              <w:bottom w:val="single" w:sz="8" w:space="0" w:color="000000"/>
              <w:right w:val="single" w:sz="8" w:space="0" w:color="000000"/>
            </w:tcBorders>
          </w:tcPr>
          <w:p w:rsidR="00845198" w:rsidRPr="001B751A" w:rsidRDefault="00845198" w:rsidP="00845198">
            <w:pPr>
              <w:spacing w:line="0" w:lineRule="atLeast"/>
              <w:rPr>
                <w:rFonts w:eastAsia="Times New Roman"/>
                <w:color w:val="000000"/>
                <w:sz w:val="16"/>
                <w:szCs w:val="16"/>
                <w:lang w:val="es-CR" w:eastAsia="en-US"/>
              </w:rPr>
            </w:pPr>
            <w:r w:rsidRPr="001B751A">
              <w:rPr>
                <w:color w:val="000000"/>
                <w:sz w:val="16"/>
                <w:szCs w:val="16"/>
                <w:lang w:val="es-CR"/>
              </w:rPr>
              <w:t xml:space="preserve">SNIT - IGN Cartografía 1:5mil: </w:t>
            </w:r>
            <w:r>
              <w:fldChar w:fldCharType="begin"/>
            </w:r>
            <w:r w:rsidRPr="003200A5">
              <w:rPr>
                <w:lang w:val="es-CR"/>
                <w:rPrChange w:id="139" w:author="mfvargas" w:date="2019-12-19T18:26:00Z">
                  <w:rPr/>
                </w:rPrChange>
              </w:rPr>
              <w:instrText>HYPERLINK "http://www.snitcr.go.cr/servicios_ogc_lista_capas?k=bm9kbzo6MjY=&amp;nombre=IGN%20Cartograf%C3%ADa%201:5mil"</w:instrText>
            </w:r>
            <w:r>
              <w:fldChar w:fldCharType="separate"/>
            </w:r>
            <w:r w:rsidRPr="001B751A">
              <w:rPr>
                <w:rStyle w:val="Hyperlink"/>
                <w:color w:val="1155CC"/>
                <w:sz w:val="16"/>
                <w:szCs w:val="16"/>
                <w:lang w:val="es-CR"/>
              </w:rPr>
              <w:t>http://www.snitcr.go.cr/servicios_ogc_lista_capas?k=bm9kbzo6MjY=&amp;nombre=IGN%20Cartograf%C3%ADa%201:5mil</w:t>
            </w:r>
            <w:r>
              <w:fldChar w:fldCharType="end"/>
            </w:r>
          </w:p>
        </w:tc>
      </w:tr>
      <w:tr w:rsidR="00845198" w:rsidRPr="00673D18" w:rsidTr="00845198">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Pr="00947C09" w:rsidRDefault="00845198" w:rsidP="00845198">
            <w:pPr>
              <w:spacing w:line="0" w:lineRule="atLeast"/>
              <w:rPr>
                <w:rFonts w:ascii="Times New Roman" w:eastAsia="Times New Roman" w:hAnsi="Times New Roman" w:cs="Times New Roman"/>
                <w:sz w:val="24"/>
                <w:szCs w:val="24"/>
                <w:lang w:eastAsia="en-US"/>
              </w:rPr>
            </w:pPr>
            <w:r>
              <w:rPr>
                <w:rFonts w:eastAsia="Times New Roman"/>
                <w:color w:val="000000"/>
                <w:sz w:val="16"/>
                <w:szCs w:val="16"/>
                <w:lang w:eastAsia="en-US"/>
              </w:rPr>
              <w:t>D</w:t>
            </w:r>
            <w:r w:rsidRPr="00947C09">
              <w:rPr>
                <w:rFonts w:eastAsia="Times New Roman"/>
                <w:color w:val="000000"/>
                <w:sz w:val="16"/>
                <w:szCs w:val="16"/>
                <w:lang w:eastAsia="en-US"/>
              </w:rPr>
              <w:t>istritos</w:t>
            </w:r>
          </w:p>
        </w:tc>
        <w:tc>
          <w:tcPr>
            <w:tcW w:w="5760" w:type="dxa"/>
            <w:tcBorders>
              <w:top w:val="single" w:sz="8" w:space="0" w:color="000000"/>
              <w:left w:val="single" w:sz="8" w:space="0" w:color="000000"/>
              <w:bottom w:val="single" w:sz="8" w:space="0" w:color="000000"/>
              <w:right w:val="single" w:sz="8" w:space="0" w:color="000000"/>
            </w:tcBorders>
          </w:tcPr>
          <w:p w:rsidR="00845198" w:rsidRPr="001B751A" w:rsidRDefault="00845198" w:rsidP="00845198">
            <w:pPr>
              <w:spacing w:line="0" w:lineRule="atLeast"/>
              <w:rPr>
                <w:rFonts w:eastAsia="Times New Roman"/>
                <w:color w:val="000000"/>
                <w:sz w:val="16"/>
                <w:szCs w:val="16"/>
                <w:lang w:val="es-CR" w:eastAsia="en-US"/>
              </w:rPr>
            </w:pPr>
            <w:r w:rsidRPr="001B751A">
              <w:rPr>
                <w:color w:val="000000"/>
                <w:sz w:val="16"/>
                <w:szCs w:val="16"/>
                <w:lang w:val="es-CR"/>
              </w:rPr>
              <w:t xml:space="preserve">SNIT - IGN Cartografía 1:5mil: </w:t>
            </w:r>
            <w:r>
              <w:fldChar w:fldCharType="begin"/>
            </w:r>
            <w:r w:rsidRPr="003200A5">
              <w:rPr>
                <w:lang w:val="es-CR"/>
                <w:rPrChange w:id="140" w:author="mfvargas" w:date="2019-12-19T18:26:00Z">
                  <w:rPr/>
                </w:rPrChange>
              </w:rPr>
              <w:instrText>HYPERLINK "http://www.snitcr.go.cr/servicios_ogc_lista_capas?k=bm9kbzo6MjY=&amp;nombre=IGN%20Cartograf%C3%ADa%201:5mil"</w:instrText>
            </w:r>
            <w:r>
              <w:fldChar w:fldCharType="separate"/>
            </w:r>
            <w:r w:rsidRPr="001B751A">
              <w:rPr>
                <w:rStyle w:val="Hyperlink"/>
                <w:color w:val="1155CC"/>
                <w:sz w:val="16"/>
                <w:szCs w:val="16"/>
                <w:lang w:val="es-CR"/>
              </w:rPr>
              <w:t>http://www.snitcr.go.cr/servicios_ogc_lista_capas?k=bm9kbzo6MjY=&amp;nombre=IGN%20Cartograf%C3%ADa%201:5mil</w:t>
            </w:r>
            <w:r>
              <w:fldChar w:fldCharType="end"/>
            </w:r>
          </w:p>
        </w:tc>
      </w:tr>
      <w:tr w:rsidR="00845198" w:rsidRPr="00947C09" w:rsidTr="00845198">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Pr="00947C09" w:rsidRDefault="00845198" w:rsidP="00845198">
            <w:pPr>
              <w:spacing w:line="0" w:lineRule="atLeast"/>
              <w:rPr>
                <w:rFonts w:ascii="Times New Roman" w:eastAsia="Times New Roman" w:hAnsi="Times New Roman" w:cs="Times New Roman"/>
                <w:sz w:val="24"/>
                <w:szCs w:val="24"/>
                <w:lang w:eastAsia="en-US"/>
              </w:rPr>
            </w:pPr>
            <w:r>
              <w:rPr>
                <w:rFonts w:eastAsia="Times New Roman"/>
                <w:color w:val="000000"/>
                <w:sz w:val="16"/>
                <w:szCs w:val="16"/>
                <w:lang w:eastAsia="en-US"/>
              </w:rPr>
              <w:t>Áreas de conservación</w:t>
            </w:r>
          </w:p>
        </w:tc>
        <w:tc>
          <w:tcPr>
            <w:tcW w:w="5760" w:type="dxa"/>
            <w:tcBorders>
              <w:top w:val="single" w:sz="8" w:space="0" w:color="000000"/>
              <w:left w:val="single" w:sz="8" w:space="0" w:color="000000"/>
              <w:bottom w:val="single" w:sz="8" w:space="0" w:color="000000"/>
              <w:right w:val="single" w:sz="8" w:space="0" w:color="000000"/>
            </w:tcBorders>
          </w:tcPr>
          <w:p w:rsidR="00845198" w:rsidRDefault="00845198" w:rsidP="00845198">
            <w:pPr>
              <w:spacing w:line="0" w:lineRule="atLeast"/>
              <w:rPr>
                <w:rFonts w:eastAsia="Times New Roman"/>
                <w:color w:val="000000"/>
                <w:sz w:val="16"/>
                <w:szCs w:val="16"/>
                <w:lang w:eastAsia="en-US"/>
              </w:rPr>
            </w:pPr>
            <w:r>
              <w:rPr>
                <w:color w:val="000000"/>
                <w:sz w:val="16"/>
                <w:szCs w:val="16"/>
              </w:rPr>
              <w:t xml:space="preserve">SNIT - Sinac: </w:t>
            </w:r>
            <w:hyperlink r:id="rId45" w:history="1">
              <w:r>
                <w:rPr>
                  <w:rStyle w:val="Hyperlink"/>
                  <w:color w:val="1155CC"/>
                  <w:sz w:val="16"/>
                  <w:szCs w:val="16"/>
                </w:rPr>
                <w:t>http://www.snitcr.go.cr/servicios_ogc_lista_capas?k=bm9kbzo6NDA=&amp;nombre=SINAC</w:t>
              </w:r>
            </w:hyperlink>
          </w:p>
        </w:tc>
      </w:tr>
      <w:tr w:rsidR="00845198" w:rsidRPr="00947C09" w:rsidTr="00845198">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Pr="00947C09" w:rsidRDefault="00845198" w:rsidP="00845198">
            <w:pPr>
              <w:spacing w:line="0" w:lineRule="atLeast"/>
              <w:rPr>
                <w:rFonts w:ascii="Times New Roman" w:eastAsia="Times New Roman" w:hAnsi="Times New Roman" w:cs="Times New Roman"/>
                <w:sz w:val="24"/>
                <w:szCs w:val="24"/>
                <w:lang w:eastAsia="en-US"/>
              </w:rPr>
            </w:pPr>
            <w:r>
              <w:rPr>
                <w:rFonts w:eastAsia="Times New Roman"/>
                <w:color w:val="000000"/>
                <w:sz w:val="16"/>
                <w:szCs w:val="16"/>
                <w:lang w:eastAsia="en-US"/>
              </w:rPr>
              <w:t>Áreas protegidas</w:t>
            </w:r>
          </w:p>
        </w:tc>
        <w:tc>
          <w:tcPr>
            <w:tcW w:w="5760" w:type="dxa"/>
            <w:tcBorders>
              <w:top w:val="single" w:sz="8" w:space="0" w:color="000000"/>
              <w:left w:val="single" w:sz="8" w:space="0" w:color="000000"/>
              <w:bottom w:val="single" w:sz="8" w:space="0" w:color="000000"/>
              <w:right w:val="single" w:sz="8" w:space="0" w:color="000000"/>
            </w:tcBorders>
          </w:tcPr>
          <w:p w:rsidR="00845198" w:rsidRPr="00947C09" w:rsidRDefault="00845198" w:rsidP="00845198">
            <w:pPr>
              <w:spacing w:line="0" w:lineRule="atLeast"/>
              <w:rPr>
                <w:rFonts w:eastAsia="Times New Roman"/>
                <w:color w:val="000000"/>
                <w:sz w:val="16"/>
                <w:szCs w:val="16"/>
                <w:lang w:eastAsia="en-US"/>
              </w:rPr>
            </w:pPr>
            <w:r>
              <w:rPr>
                <w:color w:val="000000"/>
                <w:sz w:val="16"/>
                <w:szCs w:val="16"/>
              </w:rPr>
              <w:t xml:space="preserve">SNIT - Sinac: </w:t>
            </w:r>
            <w:hyperlink r:id="rId46" w:history="1">
              <w:r>
                <w:rPr>
                  <w:rStyle w:val="Hyperlink"/>
                  <w:color w:val="1155CC"/>
                  <w:sz w:val="16"/>
                  <w:szCs w:val="16"/>
                </w:rPr>
                <w:t>http://www.snitcr.go.cr/servicios_ogc_lista_capas?k=bm9kbzo6NDA=&amp;nombre=SINAC</w:t>
              </w:r>
            </w:hyperlink>
          </w:p>
        </w:tc>
      </w:tr>
      <w:tr w:rsidR="00845198" w:rsidRPr="00947C09" w:rsidTr="00845198">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Pr="00947C09" w:rsidRDefault="00845198" w:rsidP="00845198">
            <w:pPr>
              <w:spacing w:line="240" w:lineRule="auto"/>
              <w:rPr>
                <w:rFonts w:ascii="Times New Roman" w:eastAsia="Times New Roman" w:hAnsi="Times New Roman" w:cs="Times New Roman"/>
                <w:sz w:val="1"/>
                <w:szCs w:val="24"/>
                <w:lang w:eastAsia="en-US"/>
              </w:rPr>
            </w:pPr>
          </w:p>
        </w:tc>
        <w:tc>
          <w:tcPr>
            <w:tcW w:w="5760" w:type="dxa"/>
            <w:tcBorders>
              <w:top w:val="single" w:sz="8" w:space="0" w:color="000000"/>
              <w:left w:val="single" w:sz="8" w:space="0" w:color="000000"/>
              <w:bottom w:val="single" w:sz="8" w:space="0" w:color="000000"/>
              <w:right w:val="single" w:sz="8" w:space="0" w:color="000000"/>
            </w:tcBorders>
          </w:tcPr>
          <w:p w:rsidR="00845198" w:rsidRPr="00947C09" w:rsidRDefault="00845198" w:rsidP="00845198">
            <w:pPr>
              <w:spacing w:line="240" w:lineRule="auto"/>
              <w:rPr>
                <w:rFonts w:ascii="Times New Roman" w:eastAsia="Times New Roman" w:hAnsi="Times New Roman" w:cs="Times New Roman"/>
                <w:sz w:val="1"/>
                <w:szCs w:val="24"/>
                <w:lang w:eastAsia="en-US"/>
              </w:rPr>
            </w:pPr>
          </w:p>
        </w:tc>
      </w:tr>
      <w:tr w:rsidR="00845198" w:rsidRPr="00673D18" w:rsidTr="00845198">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Pr="00947C09" w:rsidRDefault="00845198" w:rsidP="00845198">
            <w:pPr>
              <w:spacing w:line="0" w:lineRule="atLeast"/>
              <w:rPr>
                <w:rFonts w:ascii="Times New Roman" w:eastAsia="Times New Roman" w:hAnsi="Times New Roman" w:cs="Times New Roman"/>
                <w:sz w:val="24"/>
                <w:szCs w:val="24"/>
                <w:lang w:eastAsia="en-US"/>
              </w:rPr>
            </w:pPr>
            <w:r>
              <w:rPr>
                <w:rFonts w:eastAsia="Times New Roman"/>
                <w:color w:val="000000"/>
                <w:sz w:val="16"/>
                <w:szCs w:val="16"/>
                <w:lang w:eastAsia="en-US"/>
              </w:rPr>
              <w:t>Corredores biológicos</w:t>
            </w:r>
          </w:p>
        </w:tc>
        <w:tc>
          <w:tcPr>
            <w:tcW w:w="5760" w:type="dxa"/>
            <w:tcBorders>
              <w:top w:val="single" w:sz="8" w:space="0" w:color="000000"/>
              <w:left w:val="single" w:sz="8" w:space="0" w:color="000000"/>
              <w:bottom w:val="single" w:sz="8" w:space="0" w:color="000000"/>
              <w:right w:val="single" w:sz="8" w:space="0" w:color="000000"/>
            </w:tcBorders>
          </w:tcPr>
          <w:p w:rsidR="00845198" w:rsidRPr="001B751A" w:rsidRDefault="00845198" w:rsidP="00845198">
            <w:pPr>
              <w:spacing w:line="0" w:lineRule="atLeast"/>
              <w:rPr>
                <w:rFonts w:eastAsia="Times New Roman"/>
                <w:color w:val="000000"/>
                <w:sz w:val="16"/>
                <w:szCs w:val="16"/>
                <w:lang w:val="es-CR" w:eastAsia="en-US"/>
              </w:rPr>
            </w:pPr>
            <w:r w:rsidRPr="001B751A">
              <w:rPr>
                <w:rFonts w:eastAsia="Times New Roman"/>
                <w:color w:val="000000"/>
                <w:sz w:val="16"/>
                <w:szCs w:val="16"/>
                <w:lang w:val="es-CR" w:eastAsia="en-US"/>
              </w:rPr>
              <w:t xml:space="preserve">Fonafifo: </w:t>
            </w:r>
            <w:r>
              <w:fldChar w:fldCharType="begin"/>
            </w:r>
            <w:r w:rsidRPr="003200A5">
              <w:rPr>
                <w:lang w:val="es-CR"/>
                <w:rPrChange w:id="141" w:author="mfvargas" w:date="2019-12-19T18:25:00Z">
                  <w:rPr/>
                </w:rPrChange>
              </w:rPr>
              <w:instrText>HYPERLINK "http://geopsa.fonafifo.com/geoserver/GeoPSAProduccion/GEOPSA_PRIORIDAD_CORREDORES_BIOLOGICOS_2018/wfs"</w:instrText>
            </w:r>
            <w:r>
              <w:fldChar w:fldCharType="separate"/>
            </w:r>
            <w:r w:rsidRPr="001B751A">
              <w:rPr>
                <w:rStyle w:val="Hyperlink"/>
                <w:sz w:val="16"/>
                <w:szCs w:val="16"/>
                <w:lang w:val="es-CR"/>
              </w:rPr>
              <w:t>http://geopsa.fonafifo.com/geoserver/GeoPSAProduccion/GEOPSA_PRIORIDAD_CORREDORES_BIOLOGICOS_2018/wfs</w:t>
            </w:r>
            <w:r>
              <w:fldChar w:fldCharType="end"/>
            </w:r>
            <w:r w:rsidRPr="001B751A">
              <w:rPr>
                <w:color w:val="000000"/>
                <w:sz w:val="16"/>
                <w:szCs w:val="16"/>
                <w:lang w:val="es-CR"/>
              </w:rPr>
              <w:t>?</w:t>
            </w:r>
          </w:p>
        </w:tc>
      </w:tr>
      <w:tr w:rsidR="00845198" w:rsidRPr="00673D18" w:rsidTr="00845198">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Pr="00947C09" w:rsidRDefault="00845198" w:rsidP="00845198">
            <w:pPr>
              <w:spacing w:line="0" w:lineRule="atLeast"/>
              <w:rPr>
                <w:rFonts w:ascii="Times New Roman" w:eastAsia="Times New Roman" w:hAnsi="Times New Roman" w:cs="Times New Roman"/>
                <w:sz w:val="24"/>
                <w:szCs w:val="24"/>
                <w:lang w:eastAsia="en-US"/>
              </w:rPr>
            </w:pPr>
            <w:r>
              <w:rPr>
                <w:rFonts w:eastAsia="Times New Roman"/>
                <w:color w:val="000000"/>
                <w:sz w:val="16"/>
                <w:szCs w:val="16"/>
                <w:lang w:eastAsia="en-US"/>
              </w:rPr>
              <w:t>Vacíos de conservación</w:t>
            </w:r>
          </w:p>
        </w:tc>
        <w:tc>
          <w:tcPr>
            <w:tcW w:w="5760" w:type="dxa"/>
            <w:tcBorders>
              <w:top w:val="single" w:sz="8" w:space="0" w:color="000000"/>
              <w:left w:val="single" w:sz="8" w:space="0" w:color="000000"/>
              <w:bottom w:val="single" w:sz="8" w:space="0" w:color="000000"/>
              <w:right w:val="single" w:sz="8" w:space="0" w:color="000000"/>
            </w:tcBorders>
          </w:tcPr>
          <w:p w:rsidR="00845198" w:rsidRPr="001B751A" w:rsidRDefault="00845198" w:rsidP="00845198">
            <w:pPr>
              <w:spacing w:line="0" w:lineRule="atLeast"/>
              <w:rPr>
                <w:rFonts w:eastAsia="Times New Roman"/>
                <w:color w:val="000000"/>
                <w:sz w:val="16"/>
                <w:szCs w:val="16"/>
                <w:lang w:val="es-CR" w:eastAsia="en-US"/>
              </w:rPr>
            </w:pPr>
            <w:r w:rsidRPr="001B751A">
              <w:rPr>
                <w:rFonts w:eastAsia="Times New Roman"/>
                <w:color w:val="000000"/>
                <w:sz w:val="16"/>
                <w:szCs w:val="16"/>
                <w:lang w:val="es-CR" w:eastAsia="en-US"/>
              </w:rPr>
              <w:t xml:space="preserve">Fonafifo: </w:t>
            </w:r>
            <w:r>
              <w:fldChar w:fldCharType="begin"/>
            </w:r>
            <w:r w:rsidRPr="003200A5">
              <w:rPr>
                <w:lang w:val="es-CR"/>
                <w:rPrChange w:id="142" w:author="mfvargas" w:date="2019-12-19T18:25:00Z">
                  <w:rPr/>
                </w:rPrChange>
              </w:rPr>
              <w:instrText>HYPERLINK "http://geopsa.fonafifo.com/geoserver/GeoPSAProduccion/GEOPSA_PRIORIDAD_VACIOS_CONSERVACION_2018/wfs"</w:instrText>
            </w:r>
            <w:r>
              <w:fldChar w:fldCharType="separate"/>
            </w:r>
            <w:r w:rsidRPr="001B751A">
              <w:rPr>
                <w:rStyle w:val="Hyperlink"/>
                <w:sz w:val="16"/>
                <w:szCs w:val="16"/>
                <w:lang w:val="es-CR"/>
              </w:rPr>
              <w:t>http://geopsa.fonafifo.com/geoserver/GeoPSAProduccion/GEOPSA_PRIORIDAD_VACIOS_CONSERVACION_2018/wfs</w:t>
            </w:r>
            <w:r>
              <w:fldChar w:fldCharType="end"/>
            </w:r>
            <w:r w:rsidRPr="001B751A">
              <w:rPr>
                <w:color w:val="000000"/>
                <w:sz w:val="16"/>
                <w:szCs w:val="16"/>
                <w:lang w:val="es-CR"/>
              </w:rPr>
              <w:t>?</w:t>
            </w:r>
          </w:p>
        </w:tc>
      </w:tr>
      <w:tr w:rsidR="00845198" w:rsidRPr="00673D18" w:rsidTr="00845198">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Pr="00947C09" w:rsidRDefault="00845198" w:rsidP="00845198">
            <w:pPr>
              <w:spacing w:line="0" w:lineRule="atLeast"/>
              <w:rPr>
                <w:rFonts w:ascii="Times New Roman" w:eastAsia="Times New Roman" w:hAnsi="Times New Roman" w:cs="Times New Roman"/>
                <w:sz w:val="24"/>
                <w:szCs w:val="24"/>
                <w:lang w:eastAsia="en-US"/>
              </w:rPr>
            </w:pPr>
            <w:r>
              <w:rPr>
                <w:rFonts w:eastAsia="Times New Roman"/>
                <w:color w:val="000000"/>
                <w:sz w:val="16"/>
                <w:szCs w:val="16"/>
                <w:lang w:eastAsia="en-US"/>
              </w:rPr>
              <w:t>Territorios indígenas</w:t>
            </w:r>
          </w:p>
        </w:tc>
        <w:tc>
          <w:tcPr>
            <w:tcW w:w="5760" w:type="dxa"/>
            <w:tcBorders>
              <w:top w:val="single" w:sz="8" w:space="0" w:color="000000"/>
              <w:left w:val="single" w:sz="8" w:space="0" w:color="000000"/>
              <w:bottom w:val="single" w:sz="8" w:space="0" w:color="000000"/>
              <w:right w:val="single" w:sz="8" w:space="0" w:color="000000"/>
            </w:tcBorders>
          </w:tcPr>
          <w:p w:rsidR="00845198" w:rsidRPr="001B751A" w:rsidRDefault="00845198" w:rsidP="00845198">
            <w:pPr>
              <w:spacing w:line="0" w:lineRule="atLeast"/>
              <w:rPr>
                <w:rFonts w:eastAsia="Times New Roman"/>
                <w:color w:val="000000"/>
                <w:sz w:val="16"/>
                <w:szCs w:val="16"/>
                <w:lang w:val="es-CR" w:eastAsia="en-US"/>
              </w:rPr>
            </w:pPr>
            <w:r w:rsidRPr="001B751A">
              <w:rPr>
                <w:rFonts w:eastAsia="Times New Roman"/>
                <w:color w:val="000000"/>
                <w:sz w:val="16"/>
                <w:szCs w:val="16"/>
                <w:lang w:val="es-CR" w:eastAsia="en-US"/>
              </w:rPr>
              <w:t xml:space="preserve">Fonafifo: </w:t>
            </w:r>
            <w:r>
              <w:fldChar w:fldCharType="begin"/>
            </w:r>
            <w:r w:rsidRPr="003200A5">
              <w:rPr>
                <w:lang w:val="es-CR"/>
                <w:rPrChange w:id="143" w:author="mfvargas" w:date="2019-12-19T18:25:00Z">
                  <w:rPr/>
                </w:rPrChange>
              </w:rPr>
              <w:instrText>HYPERLINK "http://geopsa.fonafifo.com/geoserver/GeoPSAProduccion/GEOPSA_PRIORIDAD_TERRITORIOS_INDIGENAS_2018/wfs"</w:instrText>
            </w:r>
            <w:r>
              <w:fldChar w:fldCharType="separate"/>
            </w:r>
            <w:r w:rsidRPr="001B751A">
              <w:rPr>
                <w:rStyle w:val="Hyperlink"/>
                <w:sz w:val="16"/>
                <w:szCs w:val="16"/>
                <w:lang w:val="es-CR"/>
              </w:rPr>
              <w:t>http://geopsa.fonafifo.com/geoserver/GeoPSAProduccion/GEOPSA_PRIORIDAD_TERRITORIOS_INDIGENAS_2018/wfs</w:t>
            </w:r>
            <w:r>
              <w:fldChar w:fldCharType="end"/>
            </w:r>
            <w:r w:rsidRPr="001B751A">
              <w:rPr>
                <w:color w:val="000000"/>
                <w:sz w:val="16"/>
                <w:szCs w:val="16"/>
                <w:lang w:val="es-CR"/>
              </w:rPr>
              <w:t>?</w:t>
            </w:r>
          </w:p>
        </w:tc>
      </w:tr>
      <w:tr w:rsidR="00845198" w:rsidRPr="00947C09" w:rsidTr="00845198">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Pr="00947C09" w:rsidRDefault="00845198" w:rsidP="00845198">
            <w:pPr>
              <w:spacing w:line="0" w:lineRule="atLeast"/>
              <w:rPr>
                <w:rFonts w:ascii="Times New Roman" w:eastAsia="Times New Roman" w:hAnsi="Times New Roman" w:cs="Times New Roman"/>
                <w:sz w:val="24"/>
                <w:szCs w:val="24"/>
                <w:lang w:eastAsia="en-US"/>
              </w:rPr>
            </w:pPr>
            <w:r>
              <w:rPr>
                <w:rFonts w:eastAsia="Times New Roman"/>
                <w:color w:val="000000"/>
                <w:sz w:val="16"/>
                <w:szCs w:val="16"/>
                <w:lang w:eastAsia="en-US"/>
              </w:rPr>
              <w:t>Población tipo de bosque</w:t>
            </w:r>
          </w:p>
        </w:tc>
        <w:tc>
          <w:tcPr>
            <w:tcW w:w="5760" w:type="dxa"/>
            <w:tcBorders>
              <w:top w:val="single" w:sz="8" w:space="0" w:color="000000"/>
              <w:left w:val="single" w:sz="8" w:space="0" w:color="000000"/>
              <w:bottom w:val="single" w:sz="8" w:space="0" w:color="000000"/>
              <w:right w:val="single" w:sz="8" w:space="0" w:color="000000"/>
            </w:tcBorders>
          </w:tcPr>
          <w:p w:rsidR="00845198" w:rsidRPr="00947C09" w:rsidRDefault="00845198" w:rsidP="00845198">
            <w:pPr>
              <w:spacing w:line="0" w:lineRule="atLeast"/>
              <w:rPr>
                <w:rFonts w:eastAsia="Times New Roman"/>
                <w:color w:val="000000"/>
                <w:sz w:val="16"/>
                <w:szCs w:val="16"/>
                <w:lang w:eastAsia="en-US"/>
              </w:rPr>
            </w:pPr>
            <w:r>
              <w:rPr>
                <w:rFonts w:eastAsia="Times New Roman"/>
                <w:color w:val="000000"/>
                <w:sz w:val="16"/>
                <w:szCs w:val="16"/>
                <w:lang w:eastAsia="en-US"/>
              </w:rPr>
              <w:t>Archivo proporcionado por Sinac</w:t>
            </w:r>
          </w:p>
        </w:tc>
      </w:tr>
      <w:tr w:rsidR="00845198" w:rsidRPr="00947C09" w:rsidTr="00845198">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Pr="00947C09" w:rsidRDefault="00845198" w:rsidP="00845198">
            <w:pPr>
              <w:spacing w:line="240" w:lineRule="auto"/>
              <w:rPr>
                <w:rFonts w:ascii="Times New Roman" w:eastAsia="Times New Roman" w:hAnsi="Times New Roman" w:cs="Times New Roman"/>
                <w:sz w:val="1"/>
                <w:szCs w:val="24"/>
                <w:lang w:eastAsia="en-US"/>
              </w:rPr>
            </w:pPr>
          </w:p>
        </w:tc>
        <w:tc>
          <w:tcPr>
            <w:tcW w:w="5760" w:type="dxa"/>
            <w:tcBorders>
              <w:top w:val="single" w:sz="8" w:space="0" w:color="000000"/>
              <w:left w:val="single" w:sz="8" w:space="0" w:color="000000"/>
              <w:bottom w:val="single" w:sz="8" w:space="0" w:color="000000"/>
              <w:right w:val="single" w:sz="8" w:space="0" w:color="000000"/>
            </w:tcBorders>
          </w:tcPr>
          <w:p w:rsidR="00845198" w:rsidRPr="00947C09" w:rsidRDefault="00845198" w:rsidP="00845198">
            <w:pPr>
              <w:spacing w:line="240" w:lineRule="auto"/>
              <w:rPr>
                <w:rFonts w:ascii="Times New Roman" w:eastAsia="Times New Roman" w:hAnsi="Times New Roman" w:cs="Times New Roman"/>
                <w:sz w:val="1"/>
                <w:szCs w:val="24"/>
                <w:lang w:eastAsia="en-US"/>
              </w:rPr>
            </w:pPr>
          </w:p>
        </w:tc>
      </w:tr>
      <w:tr w:rsidR="00845198" w:rsidRPr="00947C09" w:rsidTr="00845198">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Pr="00947C09" w:rsidRDefault="00845198" w:rsidP="00845198">
            <w:pPr>
              <w:spacing w:line="0" w:lineRule="atLeast"/>
              <w:rPr>
                <w:rFonts w:ascii="Times New Roman" w:eastAsia="Times New Roman" w:hAnsi="Times New Roman" w:cs="Times New Roman"/>
                <w:sz w:val="24"/>
                <w:szCs w:val="24"/>
                <w:lang w:eastAsia="en-US"/>
              </w:rPr>
            </w:pPr>
            <w:r>
              <w:rPr>
                <w:rFonts w:eastAsia="Times New Roman"/>
                <w:color w:val="000000"/>
                <w:sz w:val="16"/>
                <w:szCs w:val="16"/>
                <w:lang w:eastAsia="en-US"/>
              </w:rPr>
              <w:t>PSA 2012-2018</w:t>
            </w:r>
          </w:p>
        </w:tc>
        <w:tc>
          <w:tcPr>
            <w:tcW w:w="5760" w:type="dxa"/>
            <w:tcBorders>
              <w:top w:val="single" w:sz="8" w:space="0" w:color="000000"/>
              <w:left w:val="single" w:sz="8" w:space="0" w:color="000000"/>
              <w:bottom w:val="single" w:sz="8" w:space="0" w:color="000000"/>
              <w:right w:val="single" w:sz="8" w:space="0" w:color="000000"/>
            </w:tcBorders>
          </w:tcPr>
          <w:p w:rsidR="00845198" w:rsidRPr="00947C09" w:rsidRDefault="00845198" w:rsidP="00845198">
            <w:pPr>
              <w:spacing w:line="0" w:lineRule="atLeast"/>
              <w:rPr>
                <w:rFonts w:eastAsia="Times New Roman"/>
                <w:color w:val="000000"/>
                <w:sz w:val="16"/>
                <w:szCs w:val="16"/>
                <w:lang w:eastAsia="en-US"/>
              </w:rPr>
            </w:pPr>
            <w:r>
              <w:rPr>
                <w:rFonts w:eastAsia="Times New Roman"/>
                <w:color w:val="000000"/>
                <w:sz w:val="16"/>
                <w:szCs w:val="16"/>
                <w:lang w:eastAsia="en-US"/>
              </w:rPr>
              <w:t>Archivos proporcionados por Fonafifo</w:t>
            </w:r>
          </w:p>
        </w:tc>
      </w:tr>
      <w:tr w:rsidR="00845198" w:rsidRPr="00947C09" w:rsidTr="00845198">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Pr="00947C09" w:rsidRDefault="00845198" w:rsidP="00845198">
            <w:pPr>
              <w:spacing w:line="240" w:lineRule="auto"/>
              <w:rPr>
                <w:rFonts w:ascii="Times New Roman" w:eastAsia="Times New Roman" w:hAnsi="Times New Roman" w:cs="Times New Roman"/>
                <w:sz w:val="1"/>
                <w:szCs w:val="24"/>
                <w:lang w:eastAsia="en-US"/>
              </w:rPr>
            </w:pPr>
          </w:p>
        </w:tc>
        <w:tc>
          <w:tcPr>
            <w:tcW w:w="5760" w:type="dxa"/>
            <w:tcBorders>
              <w:top w:val="single" w:sz="8" w:space="0" w:color="000000"/>
              <w:left w:val="single" w:sz="8" w:space="0" w:color="000000"/>
              <w:bottom w:val="single" w:sz="8" w:space="0" w:color="000000"/>
              <w:right w:val="single" w:sz="8" w:space="0" w:color="000000"/>
            </w:tcBorders>
          </w:tcPr>
          <w:p w:rsidR="00845198" w:rsidRPr="00947C09" w:rsidRDefault="00845198" w:rsidP="00845198">
            <w:pPr>
              <w:spacing w:line="240" w:lineRule="auto"/>
              <w:rPr>
                <w:rFonts w:ascii="Times New Roman" w:eastAsia="Times New Roman" w:hAnsi="Times New Roman" w:cs="Times New Roman"/>
                <w:sz w:val="1"/>
                <w:szCs w:val="24"/>
                <w:lang w:eastAsia="en-US"/>
              </w:rPr>
            </w:pPr>
          </w:p>
        </w:tc>
      </w:tr>
      <w:tr w:rsidR="00845198" w:rsidRPr="00947C09" w:rsidTr="00845198">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Pr="00947C09" w:rsidRDefault="00845198" w:rsidP="00845198">
            <w:pPr>
              <w:spacing w:line="0" w:lineRule="atLeast"/>
              <w:rPr>
                <w:rFonts w:ascii="Times New Roman" w:eastAsia="Times New Roman" w:hAnsi="Times New Roman" w:cs="Times New Roman"/>
                <w:sz w:val="24"/>
                <w:szCs w:val="24"/>
                <w:lang w:eastAsia="en-US"/>
              </w:rPr>
            </w:pPr>
            <w:r>
              <w:rPr>
                <w:rFonts w:eastAsia="Times New Roman"/>
                <w:color w:val="000000"/>
                <w:sz w:val="16"/>
                <w:szCs w:val="16"/>
                <w:lang w:eastAsia="en-US"/>
              </w:rPr>
              <w:lastRenderedPageBreak/>
              <w:t>Refugios climáticos</w:t>
            </w:r>
          </w:p>
        </w:tc>
        <w:tc>
          <w:tcPr>
            <w:tcW w:w="5760" w:type="dxa"/>
            <w:tcBorders>
              <w:top w:val="single" w:sz="8" w:space="0" w:color="000000"/>
              <w:left w:val="single" w:sz="8" w:space="0" w:color="000000"/>
              <w:bottom w:val="single" w:sz="8" w:space="0" w:color="000000"/>
              <w:right w:val="single" w:sz="8" w:space="0" w:color="000000"/>
            </w:tcBorders>
          </w:tcPr>
          <w:p w:rsidR="00845198" w:rsidRPr="00947C09" w:rsidRDefault="00845198" w:rsidP="00845198">
            <w:pPr>
              <w:spacing w:line="0" w:lineRule="atLeast"/>
              <w:rPr>
                <w:rFonts w:eastAsia="Times New Roman"/>
                <w:color w:val="000000"/>
                <w:sz w:val="16"/>
                <w:szCs w:val="16"/>
                <w:lang w:eastAsia="en-US"/>
              </w:rPr>
            </w:pPr>
            <w:r>
              <w:rPr>
                <w:rFonts w:eastAsia="Times New Roman"/>
                <w:color w:val="000000"/>
                <w:sz w:val="16"/>
                <w:szCs w:val="16"/>
                <w:lang w:eastAsia="en-US"/>
              </w:rPr>
              <w:t>Archivo proporcionado por Fonafifo</w:t>
            </w:r>
          </w:p>
        </w:tc>
      </w:tr>
      <w:tr w:rsidR="00845198" w:rsidRPr="00673D18" w:rsidTr="00845198">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Pr="00947C09" w:rsidRDefault="00845198" w:rsidP="00845198">
            <w:pPr>
              <w:spacing w:line="0" w:lineRule="atLeast"/>
              <w:rPr>
                <w:rFonts w:ascii="Times New Roman" w:eastAsia="Times New Roman" w:hAnsi="Times New Roman" w:cs="Times New Roman"/>
                <w:sz w:val="24"/>
                <w:szCs w:val="24"/>
                <w:lang w:eastAsia="en-US"/>
              </w:rPr>
            </w:pPr>
            <w:r>
              <w:rPr>
                <w:rFonts w:eastAsia="Times New Roman"/>
                <w:color w:val="000000"/>
                <w:sz w:val="16"/>
                <w:szCs w:val="16"/>
                <w:lang w:eastAsia="en-US"/>
              </w:rPr>
              <w:t>Zonas de vida</w:t>
            </w:r>
          </w:p>
        </w:tc>
        <w:tc>
          <w:tcPr>
            <w:tcW w:w="5760" w:type="dxa"/>
            <w:tcBorders>
              <w:top w:val="single" w:sz="8" w:space="0" w:color="000000"/>
              <w:left w:val="single" w:sz="8" w:space="0" w:color="000000"/>
              <w:bottom w:val="single" w:sz="8" w:space="0" w:color="000000"/>
              <w:right w:val="single" w:sz="8" w:space="0" w:color="000000"/>
            </w:tcBorders>
          </w:tcPr>
          <w:p w:rsidR="00845198" w:rsidRPr="001B751A" w:rsidRDefault="00845198" w:rsidP="00845198">
            <w:pPr>
              <w:spacing w:line="0" w:lineRule="atLeast"/>
              <w:rPr>
                <w:rFonts w:eastAsia="Times New Roman"/>
                <w:color w:val="000000"/>
                <w:sz w:val="16"/>
                <w:szCs w:val="16"/>
                <w:lang w:val="es-CR" w:eastAsia="en-US"/>
              </w:rPr>
            </w:pPr>
            <w:r w:rsidRPr="001B751A">
              <w:rPr>
                <w:rFonts w:eastAsia="Times New Roman"/>
                <w:color w:val="000000"/>
                <w:sz w:val="16"/>
                <w:szCs w:val="16"/>
                <w:lang w:val="es-CR" w:eastAsia="en-US"/>
              </w:rPr>
              <w:t>Atlas digital de Costa Rica</w:t>
            </w:r>
          </w:p>
        </w:tc>
      </w:tr>
      <w:tr w:rsidR="00845198" w:rsidRPr="00673D18" w:rsidTr="00845198">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Pr="00947C09" w:rsidRDefault="00845198" w:rsidP="00845198">
            <w:pPr>
              <w:spacing w:line="0" w:lineRule="atLeast"/>
              <w:rPr>
                <w:rFonts w:ascii="Times New Roman" w:eastAsia="Times New Roman" w:hAnsi="Times New Roman" w:cs="Times New Roman"/>
                <w:sz w:val="24"/>
                <w:szCs w:val="24"/>
                <w:lang w:eastAsia="en-US"/>
              </w:rPr>
            </w:pPr>
            <w:r>
              <w:rPr>
                <w:rFonts w:eastAsia="Times New Roman"/>
                <w:color w:val="000000"/>
                <w:sz w:val="16"/>
                <w:szCs w:val="16"/>
                <w:lang w:eastAsia="en-US"/>
              </w:rPr>
              <w:t>Unidades fitogeográficas</w:t>
            </w:r>
          </w:p>
        </w:tc>
        <w:tc>
          <w:tcPr>
            <w:tcW w:w="5760" w:type="dxa"/>
            <w:tcBorders>
              <w:top w:val="single" w:sz="8" w:space="0" w:color="000000"/>
              <w:left w:val="single" w:sz="8" w:space="0" w:color="000000"/>
              <w:bottom w:val="single" w:sz="8" w:space="0" w:color="000000"/>
              <w:right w:val="single" w:sz="8" w:space="0" w:color="000000"/>
            </w:tcBorders>
          </w:tcPr>
          <w:p w:rsidR="00845198" w:rsidRPr="001B751A" w:rsidRDefault="00845198" w:rsidP="00845198">
            <w:pPr>
              <w:spacing w:line="0" w:lineRule="atLeast"/>
              <w:rPr>
                <w:rFonts w:eastAsia="Times New Roman"/>
                <w:color w:val="000000"/>
                <w:sz w:val="16"/>
                <w:szCs w:val="16"/>
                <w:lang w:val="es-CR" w:eastAsia="en-US"/>
              </w:rPr>
            </w:pPr>
            <w:r w:rsidRPr="001B751A">
              <w:rPr>
                <w:rFonts w:eastAsia="Times New Roman"/>
                <w:color w:val="000000"/>
                <w:sz w:val="16"/>
                <w:szCs w:val="16"/>
                <w:lang w:val="es-CR" w:eastAsia="en-US"/>
              </w:rPr>
              <w:t>Atlas digital de Costa Rica</w:t>
            </w:r>
          </w:p>
        </w:tc>
      </w:tr>
      <w:tr w:rsidR="00845198" w:rsidRPr="00947C09" w:rsidTr="00845198">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Pr="00947C09" w:rsidRDefault="00845198" w:rsidP="00845198">
            <w:pPr>
              <w:spacing w:line="0" w:lineRule="atLeast"/>
              <w:rPr>
                <w:rFonts w:ascii="Times New Roman" w:eastAsia="Times New Roman" w:hAnsi="Times New Roman" w:cs="Times New Roman"/>
                <w:sz w:val="24"/>
                <w:szCs w:val="24"/>
                <w:lang w:eastAsia="en-US"/>
              </w:rPr>
            </w:pPr>
            <w:r>
              <w:rPr>
                <w:rFonts w:eastAsia="Times New Roman"/>
                <w:color w:val="000000"/>
                <w:sz w:val="16"/>
                <w:szCs w:val="16"/>
                <w:lang w:eastAsia="en-US"/>
              </w:rPr>
              <w:t>Humedales</w:t>
            </w:r>
          </w:p>
        </w:tc>
        <w:tc>
          <w:tcPr>
            <w:tcW w:w="5760" w:type="dxa"/>
            <w:tcBorders>
              <w:top w:val="single" w:sz="8" w:space="0" w:color="000000"/>
              <w:left w:val="single" w:sz="8" w:space="0" w:color="000000"/>
              <w:bottom w:val="single" w:sz="8" w:space="0" w:color="000000"/>
              <w:right w:val="single" w:sz="8" w:space="0" w:color="000000"/>
            </w:tcBorders>
          </w:tcPr>
          <w:p w:rsidR="00845198" w:rsidRPr="00947C09" w:rsidRDefault="00845198" w:rsidP="00845198">
            <w:pPr>
              <w:spacing w:line="0" w:lineRule="atLeast"/>
              <w:rPr>
                <w:rFonts w:eastAsia="Times New Roman"/>
                <w:color w:val="000000"/>
                <w:sz w:val="16"/>
                <w:szCs w:val="16"/>
                <w:lang w:eastAsia="en-US"/>
              </w:rPr>
            </w:pPr>
            <w:r>
              <w:rPr>
                <w:color w:val="000000"/>
                <w:sz w:val="16"/>
                <w:szCs w:val="16"/>
              </w:rPr>
              <w:t xml:space="preserve">SNIT - Sinac: </w:t>
            </w:r>
            <w:hyperlink r:id="rId47" w:history="1">
              <w:r>
                <w:rPr>
                  <w:rStyle w:val="Hyperlink"/>
                  <w:color w:val="1155CC"/>
                  <w:sz w:val="16"/>
                  <w:szCs w:val="16"/>
                </w:rPr>
                <w:t>http://www.snitcr.go.cr/servicios_ogc_lista_capas?k=bm9kbzo6NDA=&amp;nombre=SINAC</w:t>
              </w:r>
            </w:hyperlink>
          </w:p>
        </w:tc>
      </w:tr>
    </w:tbl>
    <w:p w:rsidR="00845198" w:rsidRDefault="00845198" w:rsidP="00845198">
      <w:pPr>
        <w:jc w:val="both"/>
      </w:pPr>
    </w:p>
    <w:p w:rsidR="00845198" w:rsidRDefault="00845198" w:rsidP="00845198">
      <w:pPr>
        <w:jc w:val="both"/>
      </w:pPr>
    </w:p>
    <w:p w:rsidR="00845198" w:rsidRDefault="00845198" w:rsidP="00845198">
      <w:pPr>
        <w:jc w:val="both"/>
      </w:pPr>
      <w:r>
        <w:t>Registros de presencia de especies</w:t>
      </w:r>
    </w:p>
    <w:p w:rsidR="00845198" w:rsidRDefault="00845198" w:rsidP="00845198"/>
    <w:tbl>
      <w:tblPr>
        <w:tblW w:w="0" w:type="auto"/>
        <w:tblCellMar>
          <w:top w:w="15" w:type="dxa"/>
          <w:left w:w="15" w:type="dxa"/>
          <w:bottom w:w="15" w:type="dxa"/>
          <w:right w:w="15" w:type="dxa"/>
        </w:tblCellMar>
        <w:tblLook w:val="04A0"/>
      </w:tblPr>
      <w:tblGrid>
        <w:gridCol w:w="2477"/>
        <w:gridCol w:w="1436"/>
        <w:gridCol w:w="938"/>
        <w:gridCol w:w="2673"/>
        <w:gridCol w:w="1001"/>
      </w:tblGrid>
      <w:tr w:rsidR="00845198" w:rsidTr="008451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b/>
                <w:bCs/>
                <w:color w:val="000000"/>
                <w:sz w:val="16"/>
                <w:szCs w:val="16"/>
              </w:rPr>
              <w:t>Conjunto de datos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b/>
                <w:bCs/>
                <w:color w:val="000000"/>
                <w:sz w:val="16"/>
                <w:szCs w:val="16"/>
              </w:rPr>
              <w:t>Grupo biológico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b/>
                <w:bCs/>
                <w:color w:val="000000"/>
                <w:sz w:val="16"/>
                <w:szCs w:val="16"/>
              </w:rPr>
              <w:t>Registros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b/>
                <w:bCs/>
                <w:color w:val="000000"/>
                <w:sz w:val="16"/>
                <w:szCs w:val="16"/>
              </w:rPr>
              <w:t>Fuente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b/>
                <w:bCs/>
                <w:color w:val="000000"/>
                <w:sz w:val="16"/>
                <w:szCs w:val="16"/>
              </w:rPr>
              <w:t>Fecha</w:t>
            </w:r>
          </w:p>
        </w:tc>
      </w:tr>
      <w:tr w:rsidR="00845198" w:rsidTr="008451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color w:val="000000"/>
                <w:sz w:val="16"/>
                <w:szCs w:val="16"/>
              </w:rPr>
              <w:t>Mamíferos en GBIF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color w:val="000000"/>
                <w:sz w:val="16"/>
                <w:szCs w:val="16"/>
              </w:rPr>
              <w:t>Mammalia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color w:val="000000"/>
                <w:sz w:val="16"/>
                <w:szCs w:val="16"/>
              </w:rPr>
              <w:t>20839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hyperlink r:id="rId48" w:history="1">
              <w:r>
                <w:rPr>
                  <w:rStyle w:val="Hyperlink"/>
                  <w:rFonts w:ascii="Arial" w:hAnsi="Arial" w:cs="Arial"/>
                  <w:color w:val="1155CC"/>
                  <w:sz w:val="16"/>
                  <w:szCs w:val="16"/>
                  <w:shd w:val="clear" w:color="auto" w:fill="FFFFFF"/>
                </w:rPr>
                <w:t>https://doi.org/10.15468/dl.l7oeul</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color w:val="000000"/>
                <w:sz w:val="16"/>
                <w:szCs w:val="16"/>
              </w:rPr>
              <w:t>2019/08/17</w:t>
            </w:r>
          </w:p>
        </w:tc>
      </w:tr>
      <w:tr w:rsidR="00845198" w:rsidTr="008451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color w:val="000000"/>
                <w:sz w:val="16"/>
                <w:szCs w:val="16"/>
              </w:rPr>
              <w:t>Reptiles en GBIF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color w:val="000000"/>
                <w:sz w:val="16"/>
                <w:szCs w:val="16"/>
              </w:rPr>
              <w:t>Reptilia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color w:val="000000"/>
                <w:sz w:val="16"/>
                <w:szCs w:val="16"/>
              </w:rPr>
              <w:t>20627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hyperlink r:id="rId49" w:history="1">
              <w:r>
                <w:rPr>
                  <w:rStyle w:val="Hyperlink"/>
                  <w:rFonts w:ascii="Arial" w:hAnsi="Arial" w:cs="Arial"/>
                  <w:color w:val="1155CC"/>
                  <w:sz w:val="16"/>
                  <w:szCs w:val="16"/>
                </w:rPr>
                <w:t>https://doi.org/10.15468/dl.rlfjxx</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color w:val="000000"/>
                <w:sz w:val="16"/>
                <w:szCs w:val="16"/>
              </w:rPr>
              <w:t>2019/08/17</w:t>
            </w:r>
          </w:p>
        </w:tc>
      </w:tr>
      <w:tr w:rsidR="00845198" w:rsidTr="008451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color w:val="000000"/>
                <w:sz w:val="16"/>
                <w:szCs w:val="16"/>
              </w:rPr>
              <w:t>Anfibios en GBIF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color w:val="000000"/>
                <w:sz w:val="16"/>
                <w:szCs w:val="16"/>
              </w:rPr>
              <w:t>Amphibia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color w:val="000000"/>
                <w:sz w:val="16"/>
                <w:szCs w:val="16"/>
              </w:rPr>
              <w:t>30268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hyperlink r:id="rId50" w:history="1">
              <w:r>
                <w:rPr>
                  <w:rStyle w:val="Hyperlink"/>
                  <w:rFonts w:ascii="Arial" w:hAnsi="Arial" w:cs="Arial"/>
                  <w:color w:val="1155CC"/>
                  <w:sz w:val="16"/>
                  <w:szCs w:val="16"/>
                </w:rPr>
                <w:t>https://doi.org/10.15468/dl.sfhite</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color w:val="000000"/>
                <w:sz w:val="16"/>
                <w:szCs w:val="16"/>
              </w:rPr>
              <w:t>2019/08/17</w:t>
            </w:r>
          </w:p>
        </w:tc>
      </w:tr>
      <w:tr w:rsidR="00845198" w:rsidTr="008451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color w:val="000000"/>
                <w:sz w:val="16"/>
                <w:szCs w:val="16"/>
              </w:rPr>
              <w:t>Aves en GBIF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color w:val="000000"/>
                <w:sz w:val="16"/>
                <w:szCs w:val="16"/>
              </w:rPr>
              <w:t>Aves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color w:val="000000"/>
                <w:sz w:val="16"/>
                <w:szCs w:val="16"/>
              </w:rPr>
              <w:t>5700351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hyperlink r:id="rId51" w:history="1">
              <w:r>
                <w:rPr>
                  <w:rStyle w:val="Hyperlink"/>
                  <w:rFonts w:ascii="Arial" w:hAnsi="Arial" w:cs="Arial"/>
                  <w:color w:val="1155CC"/>
                  <w:sz w:val="16"/>
                  <w:szCs w:val="16"/>
                </w:rPr>
                <w:t>https://doi.org/10.15468/dl.mq76qu</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color w:val="000000"/>
                <w:sz w:val="16"/>
                <w:szCs w:val="16"/>
              </w:rPr>
              <w:t>2019/08/17</w:t>
            </w:r>
          </w:p>
        </w:tc>
      </w:tr>
      <w:tr w:rsidR="00845198" w:rsidTr="008451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color w:val="000000"/>
                <w:sz w:val="16"/>
                <w:szCs w:val="16"/>
              </w:rPr>
              <w:t>Plantas en GBIF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color w:val="000000"/>
                <w:sz w:val="16"/>
                <w:szCs w:val="16"/>
              </w:rPr>
              <w:t>Plantae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color w:val="000000"/>
                <w:sz w:val="16"/>
                <w:szCs w:val="16"/>
              </w:rPr>
              <w:t>691670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hyperlink r:id="rId52" w:history="1">
              <w:r>
                <w:rPr>
                  <w:rStyle w:val="Hyperlink"/>
                  <w:rFonts w:ascii="Arial" w:hAnsi="Arial" w:cs="Arial"/>
                  <w:color w:val="1155CC"/>
                  <w:sz w:val="16"/>
                  <w:szCs w:val="16"/>
                </w:rPr>
                <w:t>https://doi.org/10.15468/dl.2ug8on</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color w:val="000000"/>
                <w:sz w:val="16"/>
                <w:szCs w:val="16"/>
              </w:rPr>
              <w:t>2019/08/17</w:t>
            </w:r>
          </w:p>
        </w:tc>
      </w:tr>
      <w:tr w:rsidR="00845198" w:rsidTr="008451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Pr="001B751A" w:rsidRDefault="00845198" w:rsidP="00845198">
            <w:pPr>
              <w:pStyle w:val="NormalWeb"/>
              <w:spacing w:before="0" w:beforeAutospacing="0" w:after="0" w:afterAutospacing="0" w:line="0" w:lineRule="atLeast"/>
            </w:pPr>
            <w:r w:rsidRPr="001B751A">
              <w:rPr>
                <w:rFonts w:ascii="Arial" w:hAnsi="Arial" w:cs="Arial"/>
                <w:color w:val="000000"/>
                <w:sz w:val="16"/>
                <w:szCs w:val="16"/>
              </w:rPr>
              <w:t>Red de cámaras trampa de Osa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color w:val="000000"/>
                <w:sz w:val="16"/>
                <w:szCs w:val="16"/>
              </w:rPr>
              <w:t>Chordata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color w:val="000000"/>
                <w:sz w:val="16"/>
                <w:szCs w:val="16"/>
              </w:rPr>
              <w:t>64614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Pr="001B751A" w:rsidRDefault="00845198" w:rsidP="00845198">
            <w:pPr>
              <w:pStyle w:val="NormalWeb"/>
              <w:spacing w:before="0" w:beforeAutospacing="0" w:after="0" w:afterAutospacing="0" w:line="0" w:lineRule="atLeast"/>
            </w:pPr>
            <w:r w:rsidRPr="001B751A">
              <w:rPr>
                <w:rFonts w:ascii="Arial" w:hAnsi="Arial" w:cs="Arial"/>
                <w:color w:val="000000"/>
                <w:sz w:val="16"/>
                <w:szCs w:val="16"/>
              </w:rPr>
              <w:t>Archivos facilitados por la OCTN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color w:val="000000"/>
                <w:sz w:val="16"/>
                <w:szCs w:val="16"/>
              </w:rPr>
              <w:t>2019/01</w:t>
            </w:r>
          </w:p>
        </w:tc>
      </w:tr>
      <w:tr w:rsidR="00845198" w:rsidTr="008451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color w:val="000000"/>
                <w:sz w:val="16"/>
                <w:szCs w:val="16"/>
              </w:rPr>
              <w:t>Mapeo participativo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color w:val="000000"/>
                <w:sz w:val="16"/>
                <w:szCs w:val="16"/>
              </w:rPr>
              <w:t>Chordata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color w:val="000000"/>
                <w:sz w:val="16"/>
                <w:szCs w:val="16"/>
              </w:rPr>
              <w:t>5957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color w:val="000000"/>
                <w:sz w:val="16"/>
                <w:szCs w:val="16"/>
              </w:rPr>
              <w:t>Archivos facilitados por MapCobio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color w:val="000000"/>
                <w:sz w:val="16"/>
                <w:szCs w:val="16"/>
              </w:rPr>
              <w:t>2019/06</w:t>
            </w:r>
          </w:p>
        </w:tc>
      </w:tr>
      <w:tr w:rsidR="00845198" w:rsidTr="008451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rPr>
                <w:rFonts w:ascii="Arial" w:hAnsi="Arial" w:cs="Arial"/>
                <w:color w:val="000000"/>
                <w:sz w:val="16"/>
                <w:szCs w:val="16"/>
              </w:rPr>
            </w:pPr>
            <w:r>
              <w:rPr>
                <w:rFonts w:ascii="Arial" w:hAnsi="Arial" w:cs="Arial"/>
                <w:color w:val="000000"/>
                <w:sz w:val="16"/>
                <w:szCs w:val="16"/>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rPr>
                <w:rFonts w:ascii="Arial" w:hAnsi="Arial" w:cs="Arial"/>
                <w:color w:val="000000"/>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rPr>
                <w:rFonts w:ascii="Arial" w:hAnsi="Arial" w:cs="Arial"/>
                <w:color w:val="000000"/>
                <w:sz w:val="16"/>
                <w:szCs w:val="16"/>
              </w:rPr>
            </w:pPr>
            <w:r>
              <w:rPr>
                <w:rFonts w:ascii="Arial" w:hAnsi="Arial" w:cs="Arial"/>
                <w:color w:val="000000"/>
                <w:sz w:val="16"/>
                <w:szCs w:val="16"/>
              </w:rPr>
              <w:t>6534326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rPr>
                <w:rFonts w:ascii="Arial" w:hAnsi="Arial" w:cs="Arial"/>
                <w:color w:val="000000"/>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rPr>
                <w:rFonts w:ascii="Arial" w:hAnsi="Arial" w:cs="Arial"/>
                <w:color w:val="000000"/>
                <w:sz w:val="16"/>
                <w:szCs w:val="16"/>
              </w:rPr>
            </w:pPr>
          </w:p>
        </w:tc>
      </w:tr>
    </w:tbl>
    <w:p w:rsidR="00845198" w:rsidRDefault="00845198" w:rsidP="00845198">
      <w:pPr>
        <w:jc w:val="both"/>
      </w:pPr>
    </w:p>
    <w:p w:rsidR="00845198" w:rsidRDefault="00845198" w:rsidP="00845198">
      <w:pPr>
        <w:jc w:val="both"/>
      </w:pPr>
    </w:p>
    <w:p w:rsidR="00845198" w:rsidRDefault="00845198" w:rsidP="00845198">
      <w:pPr>
        <w:jc w:val="both"/>
      </w:pPr>
      <w:r>
        <w:t>Áreas de distribución de especies</w:t>
      </w:r>
    </w:p>
    <w:p w:rsidR="00845198" w:rsidRDefault="00845198" w:rsidP="00845198"/>
    <w:tbl>
      <w:tblPr>
        <w:tblW w:w="0" w:type="auto"/>
        <w:tblCellMar>
          <w:top w:w="15" w:type="dxa"/>
          <w:left w:w="15" w:type="dxa"/>
          <w:bottom w:w="15" w:type="dxa"/>
          <w:right w:w="15" w:type="dxa"/>
        </w:tblCellMar>
        <w:tblLook w:val="04A0"/>
      </w:tblPr>
      <w:tblGrid>
        <w:gridCol w:w="1614"/>
        <w:gridCol w:w="1436"/>
        <w:gridCol w:w="938"/>
        <w:gridCol w:w="2112"/>
        <w:gridCol w:w="1001"/>
      </w:tblGrid>
      <w:tr w:rsidR="00845198" w:rsidTr="008451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b/>
                <w:bCs/>
                <w:color w:val="000000"/>
                <w:sz w:val="16"/>
                <w:szCs w:val="16"/>
              </w:rPr>
              <w:t>Conjunto de datos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b/>
                <w:bCs/>
                <w:color w:val="000000"/>
                <w:sz w:val="16"/>
                <w:szCs w:val="16"/>
              </w:rPr>
              <w:t>Grupo biológico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b/>
                <w:bCs/>
                <w:color w:val="000000"/>
                <w:sz w:val="16"/>
                <w:szCs w:val="16"/>
              </w:rPr>
              <w:t>Registros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b/>
                <w:bCs/>
                <w:color w:val="000000"/>
                <w:sz w:val="16"/>
                <w:szCs w:val="16"/>
              </w:rPr>
              <w:t>Fuente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b/>
                <w:bCs/>
                <w:color w:val="000000"/>
                <w:sz w:val="16"/>
                <w:szCs w:val="16"/>
              </w:rPr>
              <w:t>Fecha</w:t>
            </w:r>
          </w:p>
        </w:tc>
      </w:tr>
      <w:tr w:rsidR="00845198" w:rsidTr="008451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color w:val="000000"/>
                <w:sz w:val="16"/>
                <w:szCs w:val="16"/>
              </w:rPr>
              <w:t>Mamíferos en UICN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color w:val="000000"/>
                <w:sz w:val="16"/>
                <w:szCs w:val="16"/>
              </w:rPr>
              <w:t>Mammalia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color w:val="000000"/>
                <w:sz w:val="16"/>
                <w:szCs w:val="16"/>
              </w:rPr>
              <w:t>256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hyperlink r:id="rId53" w:history="1">
              <w:r>
                <w:rPr>
                  <w:rStyle w:val="Hyperlink"/>
                  <w:rFonts w:ascii="Arial" w:hAnsi="Arial" w:cs="Arial"/>
                  <w:color w:val="1155CC"/>
                  <w:sz w:val="16"/>
                  <w:szCs w:val="16"/>
                  <w:shd w:val="clear" w:color="auto" w:fill="FFFFFF"/>
                </w:rPr>
                <w:t>https://www.iucnredlist.org/</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color w:val="000000"/>
                <w:sz w:val="16"/>
                <w:szCs w:val="16"/>
              </w:rPr>
              <w:t>2019/09/01</w:t>
            </w:r>
          </w:p>
        </w:tc>
      </w:tr>
      <w:tr w:rsidR="00845198" w:rsidTr="008451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color w:val="000000"/>
                <w:sz w:val="16"/>
                <w:szCs w:val="16"/>
              </w:rPr>
              <w:t>Reptiles en UICN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color w:val="000000"/>
                <w:sz w:val="16"/>
                <w:szCs w:val="16"/>
              </w:rPr>
              <w:t>Reptilia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color w:val="000000"/>
                <w:sz w:val="16"/>
                <w:szCs w:val="16"/>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hyperlink r:id="rId54" w:history="1">
              <w:r>
                <w:rPr>
                  <w:rStyle w:val="Hyperlink"/>
                  <w:rFonts w:ascii="Arial" w:hAnsi="Arial" w:cs="Arial"/>
                  <w:color w:val="1155CC"/>
                  <w:sz w:val="16"/>
                  <w:szCs w:val="16"/>
                </w:rPr>
                <w:t>https://www.iucnredlist.org/</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color w:val="000000"/>
                <w:sz w:val="16"/>
                <w:szCs w:val="16"/>
              </w:rPr>
              <w:t>2019/09/01</w:t>
            </w:r>
          </w:p>
        </w:tc>
      </w:tr>
      <w:tr w:rsidR="00845198" w:rsidTr="008451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color w:val="000000"/>
                <w:sz w:val="16"/>
                <w:szCs w:val="16"/>
              </w:rPr>
              <w:t>Anfibios en UICN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color w:val="000000"/>
                <w:sz w:val="16"/>
                <w:szCs w:val="16"/>
              </w:rPr>
              <w:t>Amphibia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color w:val="000000"/>
                <w:sz w:val="16"/>
                <w:szCs w:val="16"/>
              </w:rPr>
              <w:t>229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hyperlink r:id="rId55" w:history="1">
              <w:r>
                <w:rPr>
                  <w:rStyle w:val="Hyperlink"/>
                  <w:rFonts w:ascii="Arial" w:hAnsi="Arial" w:cs="Arial"/>
                  <w:color w:val="1155CC"/>
                  <w:sz w:val="16"/>
                  <w:szCs w:val="16"/>
                </w:rPr>
                <w:t>https://www.iucnredlist.org/</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color w:val="000000"/>
                <w:sz w:val="16"/>
                <w:szCs w:val="16"/>
              </w:rPr>
              <w:t>2019/09/01</w:t>
            </w:r>
          </w:p>
        </w:tc>
      </w:tr>
      <w:tr w:rsidR="00845198" w:rsidTr="008451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color w:val="000000"/>
                <w:sz w:val="16"/>
                <w:szCs w:val="16"/>
              </w:rPr>
              <w:t>Aves en BirdLife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color w:val="000000"/>
                <w:sz w:val="16"/>
                <w:szCs w:val="16"/>
              </w:rPr>
              <w:t>Aves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color w:val="000000"/>
                <w:sz w:val="16"/>
                <w:szCs w:val="16"/>
              </w:rPr>
              <w:t>870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hyperlink r:id="rId56" w:history="1">
              <w:r>
                <w:rPr>
                  <w:rStyle w:val="Hyperlink"/>
                  <w:rFonts w:ascii="Arial" w:hAnsi="Arial" w:cs="Arial"/>
                  <w:color w:val="1155CC"/>
                  <w:sz w:val="16"/>
                  <w:szCs w:val="16"/>
                </w:rPr>
                <w:t>http://www.birdlife.org/</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color w:val="000000"/>
                <w:sz w:val="16"/>
                <w:szCs w:val="16"/>
              </w:rPr>
              <w:t>2019/09/01</w:t>
            </w:r>
          </w:p>
        </w:tc>
      </w:tr>
      <w:tr w:rsidR="00845198" w:rsidTr="008451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b/>
                <w:bCs/>
                <w:color w:val="000000"/>
                <w:sz w:val="16"/>
                <w:szCs w:val="16"/>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rPr>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pStyle w:val="NormalWeb"/>
              <w:spacing w:before="0" w:beforeAutospacing="0" w:after="0" w:afterAutospacing="0" w:line="0" w:lineRule="atLeast"/>
            </w:pPr>
            <w:r>
              <w:rPr>
                <w:rFonts w:ascii="Arial" w:hAnsi="Arial" w:cs="Arial"/>
                <w:color w:val="000000"/>
                <w:sz w:val="16"/>
                <w:szCs w:val="16"/>
              </w:rPr>
              <w:t>1373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rPr>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198" w:rsidRDefault="00845198" w:rsidP="00845198">
            <w:pPr>
              <w:rPr>
                <w:sz w:val="1"/>
                <w:szCs w:val="24"/>
              </w:rPr>
            </w:pPr>
          </w:p>
        </w:tc>
      </w:tr>
    </w:tbl>
    <w:p w:rsidR="00845198" w:rsidRPr="00471AEC" w:rsidRDefault="00845198" w:rsidP="00845198">
      <w:pPr>
        <w:jc w:val="both"/>
      </w:pPr>
    </w:p>
    <w:p w:rsidR="00845198" w:rsidRPr="008D35C7" w:rsidRDefault="00845198" w:rsidP="001A54BB">
      <w:pPr>
        <w:jc w:val="both"/>
        <w:rPr>
          <w:rFonts w:ascii="Helvetica" w:hAnsi="Helvetica" w:cs="Helvetica"/>
          <w:lang w:val="es-CR"/>
        </w:rPr>
      </w:pPr>
    </w:p>
    <w:sectPr w:rsidR="00845198" w:rsidRPr="008D35C7" w:rsidSect="00AC0439">
      <w:headerReference w:type="default" r:id="rId57"/>
      <w:footerReference w:type="default" r:id="rId58"/>
      <w:headerReference w:type="first" r:id="rId59"/>
      <w:pgSz w:w="12240" w:h="15840"/>
      <w:pgMar w:top="1418" w:right="1418" w:bottom="1418" w:left="1701" w:header="720" w:footer="720" w:gutter="0"/>
      <w:pgNumType w:start="0"/>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6" w:author="Ricardo Bedoya" w:date="2019-12-10T10:45:00Z" w:initials="RB">
    <w:p w:rsidR="00C35139" w:rsidRPr="00000289" w:rsidRDefault="00C35139">
      <w:pPr>
        <w:pStyle w:val="CommentText"/>
        <w:rPr>
          <w:lang w:val="es-CR"/>
        </w:rPr>
      </w:pPr>
      <w:r>
        <w:rPr>
          <w:rStyle w:val="CommentReference"/>
        </w:rPr>
        <w:annotationRef/>
      </w:r>
      <w:r w:rsidRPr="00000289">
        <w:rPr>
          <w:lang w:val="es-CR"/>
        </w:rPr>
        <w:t xml:space="preserve">Agregar </w:t>
      </w:r>
      <w:r>
        <w:rPr>
          <w:lang w:val="es-CR"/>
        </w:rPr>
        <w:t xml:space="preserve">aquí </w:t>
      </w:r>
      <w:r w:rsidRPr="00000289">
        <w:rPr>
          <w:lang w:val="es-CR"/>
        </w:rPr>
        <w:t>información del manual de usuario sobre manejo de bases de datos</w:t>
      </w:r>
      <w:r>
        <w:rPr>
          <w:lang w:val="es-CR"/>
        </w:rPr>
        <w:t xml:space="preserve"> y ajustar con otras observaciones de doña Carmen.</w:t>
      </w:r>
    </w:p>
  </w:comment>
  <w:comment w:id="128" w:author="Ricardo Bedoya" w:date="2019-12-19T19:34:00Z" w:initials="RB">
    <w:p w:rsidR="00C35139" w:rsidRPr="000D4252" w:rsidRDefault="00C35139" w:rsidP="00845198">
      <w:pPr>
        <w:pStyle w:val="CommentText"/>
        <w:rPr>
          <w:lang w:val="es-CR"/>
        </w:rPr>
      </w:pPr>
      <w:r>
        <w:rPr>
          <w:rStyle w:val="CommentReference"/>
        </w:rPr>
        <w:annotationRef/>
      </w:r>
      <w:r w:rsidRPr="000D4252">
        <w:rPr>
          <w:lang w:val="es-CR"/>
        </w:rPr>
        <w:t>Creo que esto debería ir m</w:t>
      </w:r>
      <w:r>
        <w:rPr>
          <w:lang w:val="es-CR"/>
        </w:rPr>
        <w:t>a</w:t>
      </w:r>
      <w:r w:rsidRPr="000D4252">
        <w:rPr>
          <w:lang w:val="es-CR"/>
        </w:rPr>
        <w:t>s en el manual técnico, que en el de usuario.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790F" w:rsidRDefault="00F4790F">
      <w:pPr>
        <w:spacing w:line="240" w:lineRule="auto"/>
      </w:pPr>
      <w:r>
        <w:separator/>
      </w:r>
    </w:p>
  </w:endnote>
  <w:endnote w:type="continuationSeparator" w:id="1">
    <w:p w:rsidR="00F4790F" w:rsidRDefault="00F4790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tima">
    <w:altName w:val="Segoe UI"/>
    <w:charset w:val="00"/>
    <w:family w:val="swiss"/>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139" w:rsidRPr="00D66A81" w:rsidRDefault="00C35139">
    <w:pPr>
      <w:pStyle w:val="Footer"/>
      <w:jc w:val="right"/>
      <w:rPr>
        <w:sz w:val="16"/>
        <w:szCs w:val="16"/>
        <w:lang w:val="es-CR"/>
      </w:rPr>
    </w:pPr>
    <w:r w:rsidRPr="0033333A">
      <w:rPr>
        <w:sz w:val="16"/>
        <w:szCs w:val="16"/>
        <w:lang w:val="es-CR"/>
      </w:rPr>
      <w:t>Fonafifo</w:t>
    </w:r>
    <w:r>
      <w:rPr>
        <w:sz w:val="16"/>
        <w:szCs w:val="16"/>
        <w:lang w:val="es-CR"/>
      </w:rPr>
      <w:t xml:space="preserve"> </w:t>
    </w:r>
    <w:r w:rsidRPr="0033333A">
      <w:rPr>
        <w:sz w:val="16"/>
        <w:szCs w:val="16"/>
        <w:lang w:val="es-CR"/>
      </w:rPr>
      <w:t>/</w:t>
    </w:r>
    <w:r>
      <w:rPr>
        <w:sz w:val="16"/>
        <w:szCs w:val="16"/>
        <w:lang w:val="es-CR"/>
      </w:rPr>
      <w:t xml:space="preserve"> </w:t>
    </w:r>
    <w:r w:rsidRPr="0033333A">
      <w:rPr>
        <w:sz w:val="16"/>
        <w:szCs w:val="16"/>
        <w:lang w:val="es-CR"/>
      </w:rPr>
      <w:t>Dirección de Desarrollo y Comercialización.</w:t>
    </w:r>
    <w:r w:rsidRPr="0033333A">
      <w:rPr>
        <w:sz w:val="20"/>
        <w:szCs w:val="20"/>
        <w:lang w:val="es-CR"/>
      </w:rPr>
      <w:t xml:space="preserve"> </w:t>
    </w:r>
    <w:sdt>
      <w:sdtPr>
        <w:rPr>
          <w:sz w:val="20"/>
          <w:szCs w:val="20"/>
        </w:rPr>
        <w:id w:val="-1004667849"/>
        <w:docPartObj>
          <w:docPartGallery w:val="Page Numbers (Bottom of Page)"/>
          <w:docPartUnique/>
        </w:docPartObj>
      </w:sdtPr>
      <w:sdtEndPr>
        <w:rPr>
          <w:sz w:val="16"/>
          <w:szCs w:val="16"/>
        </w:rPr>
      </w:sdtEndPr>
      <w:sdtContent>
        <w:sdt>
          <w:sdtPr>
            <w:rPr>
              <w:sz w:val="20"/>
              <w:szCs w:val="20"/>
            </w:rPr>
            <w:id w:val="-1769616900"/>
            <w:docPartObj>
              <w:docPartGallery w:val="Page Numbers (Top of Page)"/>
              <w:docPartUnique/>
            </w:docPartObj>
          </w:sdtPr>
          <w:sdtEndPr>
            <w:rPr>
              <w:sz w:val="16"/>
              <w:szCs w:val="16"/>
            </w:rPr>
          </w:sdtEndPr>
          <w:sdtContent>
            <w:r w:rsidRPr="00D66A81">
              <w:rPr>
                <w:sz w:val="16"/>
                <w:szCs w:val="16"/>
                <w:lang w:val="es-ES"/>
              </w:rPr>
              <w:t xml:space="preserve">Página </w:t>
            </w:r>
            <w:r w:rsidRPr="00D66A81">
              <w:rPr>
                <w:b/>
                <w:bCs/>
                <w:sz w:val="16"/>
                <w:szCs w:val="16"/>
              </w:rPr>
              <w:fldChar w:fldCharType="begin"/>
            </w:r>
            <w:r w:rsidRPr="00D66A81">
              <w:rPr>
                <w:b/>
                <w:bCs/>
                <w:sz w:val="16"/>
                <w:szCs w:val="16"/>
                <w:lang w:val="es-CR"/>
              </w:rPr>
              <w:instrText>PAGE</w:instrText>
            </w:r>
            <w:r w:rsidRPr="00D66A81">
              <w:rPr>
                <w:b/>
                <w:bCs/>
                <w:sz w:val="16"/>
                <w:szCs w:val="16"/>
              </w:rPr>
              <w:fldChar w:fldCharType="separate"/>
            </w:r>
            <w:r w:rsidR="00F137A7">
              <w:rPr>
                <w:b/>
                <w:bCs/>
                <w:noProof/>
                <w:sz w:val="16"/>
                <w:szCs w:val="16"/>
                <w:lang w:val="es-CR"/>
              </w:rPr>
              <w:t>1</w:t>
            </w:r>
            <w:r w:rsidRPr="00D66A81">
              <w:rPr>
                <w:b/>
                <w:bCs/>
                <w:sz w:val="16"/>
                <w:szCs w:val="16"/>
              </w:rPr>
              <w:fldChar w:fldCharType="end"/>
            </w:r>
            <w:r w:rsidRPr="00D66A81">
              <w:rPr>
                <w:sz w:val="16"/>
                <w:szCs w:val="16"/>
                <w:lang w:val="es-ES"/>
              </w:rPr>
              <w:t xml:space="preserve"> de </w:t>
            </w:r>
            <w:r w:rsidRPr="00D66A81">
              <w:rPr>
                <w:b/>
                <w:bCs/>
                <w:sz w:val="16"/>
                <w:szCs w:val="16"/>
              </w:rPr>
              <w:fldChar w:fldCharType="begin"/>
            </w:r>
            <w:r w:rsidRPr="00D66A81">
              <w:rPr>
                <w:b/>
                <w:bCs/>
                <w:sz w:val="16"/>
                <w:szCs w:val="16"/>
                <w:lang w:val="es-CR"/>
              </w:rPr>
              <w:instrText>NUMPAGES</w:instrText>
            </w:r>
            <w:r w:rsidRPr="00D66A81">
              <w:rPr>
                <w:b/>
                <w:bCs/>
                <w:sz w:val="16"/>
                <w:szCs w:val="16"/>
              </w:rPr>
              <w:fldChar w:fldCharType="separate"/>
            </w:r>
            <w:r w:rsidR="00F137A7">
              <w:rPr>
                <w:b/>
                <w:bCs/>
                <w:noProof/>
                <w:sz w:val="16"/>
                <w:szCs w:val="16"/>
                <w:lang w:val="es-CR"/>
              </w:rPr>
              <w:t>28</w:t>
            </w:r>
            <w:r w:rsidRPr="00D66A81">
              <w:rPr>
                <w:b/>
                <w:bCs/>
                <w:sz w:val="16"/>
                <w:szCs w:val="16"/>
              </w:rPr>
              <w:fldChar w:fldCharType="end"/>
            </w:r>
          </w:sdtContent>
        </w:sdt>
      </w:sdtContent>
    </w:sdt>
  </w:p>
  <w:p w:rsidR="00C35139" w:rsidRPr="0033333A" w:rsidRDefault="00C35139">
    <w:pPr>
      <w:tabs>
        <w:tab w:val="left" w:pos="9000"/>
      </w:tabs>
      <w:rPr>
        <w:sz w:val="20"/>
        <w:szCs w:val="20"/>
        <w:lang w:val="es-C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790F" w:rsidRDefault="00F4790F">
      <w:pPr>
        <w:spacing w:line="240" w:lineRule="auto"/>
      </w:pPr>
      <w:r>
        <w:separator/>
      </w:r>
    </w:p>
  </w:footnote>
  <w:footnote w:type="continuationSeparator" w:id="1">
    <w:p w:rsidR="00F4790F" w:rsidRDefault="00F4790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139" w:rsidRDefault="00C35139" w:rsidP="00927E23">
    <w:r>
      <w:rPr>
        <w:noProof/>
        <w:lang w:eastAsia="en-US"/>
      </w:rPr>
      <w:drawing>
        <wp:anchor distT="0" distB="0" distL="114300" distR="114300" simplePos="0" relativeHeight="251665408" behindDoc="0" locked="0" layoutInCell="1" allowOverlap="1">
          <wp:simplePos x="0" y="0"/>
          <wp:positionH relativeFrom="column">
            <wp:posOffset>4104005</wp:posOffset>
          </wp:positionH>
          <wp:positionV relativeFrom="paragraph">
            <wp:posOffset>-164465</wp:posOffset>
          </wp:positionV>
          <wp:extent cx="1918335" cy="999490"/>
          <wp:effectExtent l="19050" t="0" r="5715" b="0"/>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intillo A_esp_blanco.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1918335" cy="999490"/>
                  </a:xfrm>
                  <a:prstGeom prst="rect">
                    <a:avLst/>
                  </a:prstGeom>
                </pic:spPr>
              </pic:pic>
            </a:graphicData>
          </a:graphic>
        </wp:anchor>
      </w:drawing>
    </w:r>
    <w:r>
      <w:rPr>
        <w:noProof/>
        <w:lang w:eastAsia="en-US"/>
      </w:rPr>
      <w:drawing>
        <wp:anchor distT="0" distB="0" distL="114300" distR="114300" simplePos="0" relativeHeight="251663360" behindDoc="0" locked="0" layoutInCell="1" allowOverlap="1">
          <wp:simplePos x="0" y="0"/>
          <wp:positionH relativeFrom="column">
            <wp:posOffset>2117725</wp:posOffset>
          </wp:positionH>
          <wp:positionV relativeFrom="paragraph">
            <wp:posOffset>-21590</wp:posOffset>
          </wp:positionV>
          <wp:extent cx="1377950" cy="728345"/>
          <wp:effectExtent l="19050" t="0" r="0"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tipo Full color.jpg"/>
                  <pic:cNvPicPr/>
                </pic:nvPicPr>
                <pic:blipFill>
                  <a:blip r:embed="rId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1377950" cy="728345"/>
                  </a:xfrm>
                  <a:prstGeom prst="rect">
                    <a:avLst/>
                  </a:prstGeom>
                </pic:spPr>
              </pic:pic>
            </a:graphicData>
          </a:graphic>
        </wp:anchor>
      </w:drawing>
    </w:r>
    <w:r w:rsidRPr="00927E23">
      <w:drawing>
        <wp:inline distT="0" distB="0" distL="0" distR="0">
          <wp:extent cx="1375444" cy="932981"/>
          <wp:effectExtent l="0" t="0" r="0" b="63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o Minae.jpg"/>
                  <pic:cNvPicPr/>
                </pic:nvPicPr>
                <pic:blipFill>
                  <a:blip r:embed="rId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1405723" cy="953520"/>
                  </a:xfrm>
                  <a:prstGeom prst="rect">
                    <a:avLst/>
                  </a:prstGeom>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139" w:rsidDel="00927E23" w:rsidRDefault="00C35139" w:rsidP="00820195">
    <w:pPr>
      <w:rPr>
        <w:del w:id="144" w:author="mfvargas" w:date="2019-12-19T18:56:00Z"/>
      </w:rPr>
    </w:pPr>
    <w:r>
      <w:rPr>
        <w:noProof/>
        <w:lang w:eastAsia="en-US"/>
      </w:rPr>
      <w:drawing>
        <wp:anchor distT="0" distB="0" distL="114300" distR="114300" simplePos="0" relativeHeight="251661312" behindDoc="0" locked="0" layoutInCell="1" allowOverlap="1">
          <wp:simplePos x="0" y="0"/>
          <wp:positionH relativeFrom="column">
            <wp:posOffset>3866515</wp:posOffset>
          </wp:positionH>
          <wp:positionV relativeFrom="paragraph">
            <wp:posOffset>-237490</wp:posOffset>
          </wp:positionV>
          <wp:extent cx="1918335" cy="999490"/>
          <wp:effectExtent l="19050" t="0" r="5715" b="0"/>
          <wp:wrapSquare wrapText="bothSides"/>
          <wp:docPr id="8"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intillo A_esp_blanco.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1918335" cy="999490"/>
                  </a:xfrm>
                  <a:prstGeom prst="rect">
                    <a:avLst/>
                  </a:prstGeom>
                </pic:spPr>
              </pic:pic>
            </a:graphicData>
          </a:graphic>
        </wp:anchor>
      </w:drawing>
    </w:r>
    <w:r>
      <w:rPr>
        <w:noProof/>
        <w:lang w:eastAsia="en-US"/>
      </w:rPr>
      <w:drawing>
        <wp:anchor distT="0" distB="0" distL="114300" distR="114300" simplePos="0" relativeHeight="251659264" behindDoc="0" locked="0" layoutInCell="1" allowOverlap="1">
          <wp:simplePos x="0" y="0"/>
          <wp:positionH relativeFrom="column">
            <wp:posOffset>2156460</wp:posOffset>
          </wp:positionH>
          <wp:positionV relativeFrom="paragraph">
            <wp:posOffset>-168275</wp:posOffset>
          </wp:positionV>
          <wp:extent cx="1494790" cy="788670"/>
          <wp:effectExtent l="19050" t="0" r="0" b="0"/>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tipo Full color.jpg"/>
                  <pic:cNvPicPr/>
                </pic:nvPicPr>
                <pic:blipFill>
                  <a:blip r:embed="rId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1494790" cy="788670"/>
                  </a:xfrm>
                  <a:prstGeom prst="rect">
                    <a:avLst/>
                  </a:prstGeom>
                </pic:spPr>
              </pic:pic>
            </a:graphicData>
          </a:graphic>
        </wp:anchor>
      </w:drawing>
    </w:r>
    <w:r w:rsidRPr="00927E23">
      <w:drawing>
        <wp:inline distT="0" distB="0" distL="0" distR="0">
          <wp:extent cx="1173192" cy="795791"/>
          <wp:effectExtent l="19050" t="0" r="7908" b="0"/>
          <wp:docPr id="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o Minae.jpg"/>
                  <pic:cNvPicPr/>
                </pic:nvPicPr>
                <pic:blipFill>
                  <a:blip r:embed="rId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1201547" cy="815025"/>
                  </a:xfrm>
                  <a:prstGeom prst="rect">
                    <a:avLst/>
                  </a:prstGeom>
                </pic:spPr>
              </pic:pic>
            </a:graphicData>
          </a:graphic>
        </wp:inline>
      </w:drawing>
    </w:r>
  </w:p>
  <w:p w:rsidR="00C35139" w:rsidDel="00927E23" w:rsidRDefault="00C35139" w:rsidP="00820195">
    <w:pPr>
      <w:rPr>
        <w:del w:id="145" w:author="mfvargas" w:date="2019-12-19T18:56:00Z"/>
      </w:rPr>
    </w:pPr>
  </w:p>
  <w:p w:rsidR="00C35139" w:rsidDel="00927E23" w:rsidRDefault="00C35139" w:rsidP="00820195">
    <w:pPr>
      <w:rPr>
        <w:del w:id="146" w:author="mfvargas" w:date="2019-12-19T18:56:00Z"/>
      </w:rPr>
    </w:pPr>
  </w:p>
  <w:p w:rsidR="00C35139" w:rsidRDefault="00C35139" w:rsidP="0082019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979CF"/>
    <w:multiLevelType w:val="multilevel"/>
    <w:tmpl w:val="7D6C3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F210C13"/>
    <w:multiLevelType w:val="multilevel"/>
    <w:tmpl w:val="BC64F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2556B8F"/>
    <w:multiLevelType w:val="multilevel"/>
    <w:tmpl w:val="28686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3391C10"/>
    <w:multiLevelType w:val="multilevel"/>
    <w:tmpl w:val="77489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5726976"/>
    <w:multiLevelType w:val="hybridMultilevel"/>
    <w:tmpl w:val="60087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626080"/>
    <w:multiLevelType w:val="hybridMultilevel"/>
    <w:tmpl w:val="D980B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FC7A52"/>
    <w:multiLevelType w:val="hybridMultilevel"/>
    <w:tmpl w:val="378A13AC"/>
    <w:lvl w:ilvl="0" w:tplc="BCE667CA">
      <w:start w:val="8"/>
      <w:numFmt w:val="bullet"/>
      <w:lvlText w:val="-"/>
      <w:lvlJc w:val="left"/>
      <w:pPr>
        <w:ind w:left="720" w:hanging="360"/>
      </w:pPr>
      <w:rPr>
        <w:rFonts w:ascii="Helvetica" w:eastAsia="Arial"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0D38B5"/>
    <w:multiLevelType w:val="hybridMultilevel"/>
    <w:tmpl w:val="7F6AA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217B0"/>
    <w:multiLevelType w:val="hybridMultilevel"/>
    <w:tmpl w:val="97307D46"/>
    <w:lvl w:ilvl="0" w:tplc="A682628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nsid w:val="26F9567E"/>
    <w:multiLevelType w:val="hybridMultilevel"/>
    <w:tmpl w:val="F5A07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674A1B"/>
    <w:multiLevelType w:val="hybridMultilevel"/>
    <w:tmpl w:val="3F0AF08E"/>
    <w:lvl w:ilvl="0" w:tplc="E370D6E0">
      <w:start w:val="1"/>
      <w:numFmt w:val="bullet"/>
      <w:lvlText w:val=""/>
      <w:lvlJc w:val="left"/>
      <w:pPr>
        <w:tabs>
          <w:tab w:val="num" w:pos="720"/>
        </w:tabs>
        <w:ind w:left="720" w:hanging="360"/>
      </w:pPr>
      <w:rPr>
        <w:rFonts w:ascii="Wingdings" w:hAnsi="Wingdings" w:hint="default"/>
      </w:rPr>
    </w:lvl>
    <w:lvl w:ilvl="1" w:tplc="140A0011">
      <w:start w:val="1"/>
      <w:numFmt w:val="decimal"/>
      <w:lvlText w:val="%2)"/>
      <w:lvlJc w:val="left"/>
      <w:pPr>
        <w:tabs>
          <w:tab w:val="num" w:pos="1440"/>
        </w:tabs>
        <w:ind w:left="1440" w:hanging="360"/>
      </w:pPr>
      <w:rPr>
        <w:rFonts w:hint="default"/>
      </w:rPr>
    </w:lvl>
    <w:lvl w:ilvl="2" w:tplc="381E4608" w:tentative="1">
      <w:start w:val="1"/>
      <w:numFmt w:val="bullet"/>
      <w:lvlText w:val=""/>
      <w:lvlJc w:val="left"/>
      <w:pPr>
        <w:tabs>
          <w:tab w:val="num" w:pos="2160"/>
        </w:tabs>
        <w:ind w:left="2160" w:hanging="360"/>
      </w:pPr>
      <w:rPr>
        <w:rFonts w:ascii="Wingdings" w:hAnsi="Wingdings" w:hint="default"/>
      </w:rPr>
    </w:lvl>
    <w:lvl w:ilvl="3" w:tplc="2264DB26" w:tentative="1">
      <w:start w:val="1"/>
      <w:numFmt w:val="bullet"/>
      <w:lvlText w:val=""/>
      <w:lvlJc w:val="left"/>
      <w:pPr>
        <w:tabs>
          <w:tab w:val="num" w:pos="2880"/>
        </w:tabs>
        <w:ind w:left="2880" w:hanging="360"/>
      </w:pPr>
      <w:rPr>
        <w:rFonts w:ascii="Wingdings" w:hAnsi="Wingdings" w:hint="default"/>
      </w:rPr>
    </w:lvl>
    <w:lvl w:ilvl="4" w:tplc="FA54F708" w:tentative="1">
      <w:start w:val="1"/>
      <w:numFmt w:val="bullet"/>
      <w:lvlText w:val=""/>
      <w:lvlJc w:val="left"/>
      <w:pPr>
        <w:tabs>
          <w:tab w:val="num" w:pos="3600"/>
        </w:tabs>
        <w:ind w:left="3600" w:hanging="360"/>
      </w:pPr>
      <w:rPr>
        <w:rFonts w:ascii="Wingdings" w:hAnsi="Wingdings" w:hint="default"/>
      </w:rPr>
    </w:lvl>
    <w:lvl w:ilvl="5" w:tplc="A4F6EA74" w:tentative="1">
      <w:start w:val="1"/>
      <w:numFmt w:val="bullet"/>
      <w:lvlText w:val=""/>
      <w:lvlJc w:val="left"/>
      <w:pPr>
        <w:tabs>
          <w:tab w:val="num" w:pos="4320"/>
        </w:tabs>
        <w:ind w:left="4320" w:hanging="360"/>
      </w:pPr>
      <w:rPr>
        <w:rFonts w:ascii="Wingdings" w:hAnsi="Wingdings" w:hint="default"/>
      </w:rPr>
    </w:lvl>
    <w:lvl w:ilvl="6" w:tplc="134470D2" w:tentative="1">
      <w:start w:val="1"/>
      <w:numFmt w:val="bullet"/>
      <w:lvlText w:val=""/>
      <w:lvlJc w:val="left"/>
      <w:pPr>
        <w:tabs>
          <w:tab w:val="num" w:pos="5040"/>
        </w:tabs>
        <w:ind w:left="5040" w:hanging="360"/>
      </w:pPr>
      <w:rPr>
        <w:rFonts w:ascii="Wingdings" w:hAnsi="Wingdings" w:hint="default"/>
      </w:rPr>
    </w:lvl>
    <w:lvl w:ilvl="7" w:tplc="C2A0193C" w:tentative="1">
      <w:start w:val="1"/>
      <w:numFmt w:val="bullet"/>
      <w:lvlText w:val=""/>
      <w:lvlJc w:val="left"/>
      <w:pPr>
        <w:tabs>
          <w:tab w:val="num" w:pos="5760"/>
        </w:tabs>
        <w:ind w:left="5760" w:hanging="360"/>
      </w:pPr>
      <w:rPr>
        <w:rFonts w:ascii="Wingdings" w:hAnsi="Wingdings" w:hint="default"/>
      </w:rPr>
    </w:lvl>
    <w:lvl w:ilvl="8" w:tplc="59D4B4F4" w:tentative="1">
      <w:start w:val="1"/>
      <w:numFmt w:val="bullet"/>
      <w:lvlText w:val=""/>
      <w:lvlJc w:val="left"/>
      <w:pPr>
        <w:tabs>
          <w:tab w:val="num" w:pos="6480"/>
        </w:tabs>
        <w:ind w:left="6480" w:hanging="360"/>
      </w:pPr>
      <w:rPr>
        <w:rFonts w:ascii="Wingdings" w:hAnsi="Wingdings" w:hint="default"/>
      </w:rPr>
    </w:lvl>
  </w:abstractNum>
  <w:abstractNum w:abstractNumId="11">
    <w:nsid w:val="31653062"/>
    <w:multiLevelType w:val="hybridMultilevel"/>
    <w:tmpl w:val="F10AC546"/>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nsid w:val="321C2374"/>
    <w:multiLevelType w:val="multilevel"/>
    <w:tmpl w:val="45F8C40A"/>
    <w:lvl w:ilvl="0">
      <w:start w:val="1"/>
      <w:numFmt w:val="lowerLetter"/>
      <w:lvlText w:val="%1)"/>
      <w:lvlJc w:val="left"/>
      <w:pPr>
        <w:ind w:left="720" w:hanging="360"/>
      </w:pPr>
      <w:rPr>
        <w:rFonts w:hint="default"/>
        <w:u w:val="none"/>
      </w:rPr>
    </w:lvl>
    <w:lvl w:ilvl="1">
      <w:start w:val="1"/>
      <w:numFmt w:val="lowerRoman"/>
      <w:lvlText w:val="%2)"/>
      <w:lvlJc w:val="right"/>
      <w:pPr>
        <w:ind w:left="1440" w:hanging="360"/>
      </w:pPr>
      <w:rPr>
        <w:rFonts w:hint="default"/>
        <w:u w:val="none"/>
      </w:rPr>
    </w:lvl>
    <w:lvl w:ilvl="2">
      <w:start w:val="1"/>
      <w:numFmt w:val="decimal"/>
      <w:lvlText w:val="%3)"/>
      <w:lvlJc w:val="left"/>
      <w:pPr>
        <w:ind w:left="2160" w:hanging="360"/>
      </w:pPr>
      <w:rPr>
        <w:rFonts w:hint="default"/>
        <w:u w:val="none"/>
      </w:rPr>
    </w:lvl>
    <w:lvl w:ilvl="3">
      <w:start w:val="1"/>
      <w:numFmt w:val="lowerLetter"/>
      <w:lvlText w:val="(%4)"/>
      <w:lvlJc w:val="left"/>
      <w:pPr>
        <w:ind w:left="2880" w:hanging="360"/>
      </w:pPr>
      <w:rPr>
        <w:rFonts w:hint="default"/>
        <w:u w:val="none"/>
      </w:rPr>
    </w:lvl>
    <w:lvl w:ilvl="4">
      <w:start w:val="1"/>
      <w:numFmt w:val="lowerRoman"/>
      <w:lvlText w:val="(%5)"/>
      <w:lvlJc w:val="right"/>
      <w:pPr>
        <w:ind w:left="3600" w:hanging="360"/>
      </w:pPr>
      <w:rPr>
        <w:rFonts w:hint="default"/>
        <w:u w:val="none"/>
      </w:rPr>
    </w:lvl>
    <w:lvl w:ilvl="5">
      <w:start w:val="1"/>
      <w:numFmt w:val="decimal"/>
      <w:lvlText w:val="(%6)"/>
      <w:lvlJc w:val="left"/>
      <w:pPr>
        <w:ind w:left="4320" w:hanging="360"/>
      </w:pPr>
      <w:rPr>
        <w:rFonts w:hint="default"/>
        <w:u w:val="none"/>
      </w:rPr>
    </w:lvl>
    <w:lvl w:ilvl="6">
      <w:start w:val="1"/>
      <w:numFmt w:val="lowerLetter"/>
      <w:lvlText w:val="%7."/>
      <w:lvlJc w:val="left"/>
      <w:pPr>
        <w:ind w:left="5040" w:hanging="360"/>
      </w:pPr>
      <w:rPr>
        <w:rFonts w:hint="default"/>
        <w:u w:val="none"/>
      </w:rPr>
    </w:lvl>
    <w:lvl w:ilvl="7">
      <w:start w:val="1"/>
      <w:numFmt w:val="lowerRoman"/>
      <w:lvlText w:val="%8."/>
      <w:lvlJc w:val="right"/>
      <w:pPr>
        <w:ind w:left="5760" w:hanging="360"/>
      </w:pPr>
      <w:rPr>
        <w:rFonts w:hint="default"/>
        <w:u w:val="none"/>
      </w:rPr>
    </w:lvl>
    <w:lvl w:ilvl="8">
      <w:start w:val="1"/>
      <w:numFmt w:val="decimal"/>
      <w:lvlText w:val="%9."/>
      <w:lvlJc w:val="left"/>
      <w:pPr>
        <w:ind w:left="6480" w:hanging="360"/>
      </w:pPr>
      <w:rPr>
        <w:rFonts w:hint="default"/>
        <w:u w:val="none"/>
      </w:rPr>
    </w:lvl>
  </w:abstractNum>
  <w:abstractNum w:abstractNumId="13">
    <w:nsid w:val="3DC86298"/>
    <w:multiLevelType w:val="multilevel"/>
    <w:tmpl w:val="983816DA"/>
    <w:lvl w:ilvl="0">
      <w:start w:val="1"/>
      <w:numFmt w:val="lowerLetter"/>
      <w:lvlText w:val="%1)"/>
      <w:lvlJc w:val="left"/>
      <w:pPr>
        <w:ind w:left="2880" w:hanging="360"/>
      </w:pPr>
      <w:rPr>
        <w:u w:val="none"/>
        <w:lang w:val="es-CR"/>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4">
    <w:nsid w:val="44011E89"/>
    <w:multiLevelType w:val="multilevel"/>
    <w:tmpl w:val="5B729F8C"/>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52025F40"/>
    <w:multiLevelType w:val="hybridMultilevel"/>
    <w:tmpl w:val="1C4E3D64"/>
    <w:lvl w:ilvl="0" w:tplc="8098BD42">
      <w:start w:val="1"/>
      <w:numFmt w:val="decimal"/>
      <w:lvlText w:val="%1."/>
      <w:lvlJc w:val="left"/>
      <w:pPr>
        <w:ind w:left="930" w:hanging="57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nsid w:val="534074A6"/>
    <w:multiLevelType w:val="multilevel"/>
    <w:tmpl w:val="9DD21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7837443"/>
    <w:multiLevelType w:val="hybridMultilevel"/>
    <w:tmpl w:val="18F4C344"/>
    <w:lvl w:ilvl="0" w:tplc="315AC4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AB5B22"/>
    <w:multiLevelType w:val="multilevel"/>
    <w:tmpl w:val="DD90612E"/>
    <w:lvl w:ilvl="0">
      <w:start w:val="3"/>
      <w:numFmt w:val="lowerLetter"/>
      <w:lvlText w:val="%1)"/>
      <w:lvlJc w:val="left"/>
      <w:pPr>
        <w:ind w:left="720" w:hanging="360"/>
      </w:pPr>
      <w:rPr>
        <w:rFonts w:hint="default"/>
        <w:u w:val="none"/>
      </w:rPr>
    </w:lvl>
    <w:lvl w:ilvl="1">
      <w:start w:val="1"/>
      <w:numFmt w:val="lowerRoman"/>
      <w:lvlText w:val="%2)"/>
      <w:lvlJc w:val="right"/>
      <w:pPr>
        <w:ind w:left="1440" w:hanging="360"/>
      </w:pPr>
      <w:rPr>
        <w:rFonts w:hint="default"/>
        <w:u w:val="none"/>
      </w:rPr>
    </w:lvl>
    <w:lvl w:ilvl="2">
      <w:start w:val="1"/>
      <w:numFmt w:val="decimal"/>
      <w:lvlText w:val="%3)"/>
      <w:lvlJc w:val="left"/>
      <w:pPr>
        <w:ind w:left="2160" w:hanging="360"/>
      </w:pPr>
      <w:rPr>
        <w:rFonts w:hint="default"/>
        <w:u w:val="none"/>
      </w:rPr>
    </w:lvl>
    <w:lvl w:ilvl="3">
      <w:start w:val="1"/>
      <w:numFmt w:val="lowerLetter"/>
      <w:lvlText w:val="(%4)"/>
      <w:lvlJc w:val="left"/>
      <w:pPr>
        <w:ind w:left="2880" w:hanging="360"/>
      </w:pPr>
      <w:rPr>
        <w:rFonts w:hint="default"/>
        <w:u w:val="none"/>
      </w:rPr>
    </w:lvl>
    <w:lvl w:ilvl="4">
      <w:start w:val="1"/>
      <w:numFmt w:val="lowerRoman"/>
      <w:lvlText w:val="(%5)"/>
      <w:lvlJc w:val="right"/>
      <w:pPr>
        <w:ind w:left="3600" w:hanging="360"/>
      </w:pPr>
      <w:rPr>
        <w:rFonts w:hint="default"/>
        <w:u w:val="none"/>
      </w:rPr>
    </w:lvl>
    <w:lvl w:ilvl="5">
      <w:start w:val="1"/>
      <w:numFmt w:val="decimal"/>
      <w:lvlText w:val="(%6)"/>
      <w:lvlJc w:val="left"/>
      <w:pPr>
        <w:ind w:left="4320" w:hanging="360"/>
      </w:pPr>
      <w:rPr>
        <w:rFonts w:hint="default"/>
        <w:u w:val="none"/>
      </w:rPr>
    </w:lvl>
    <w:lvl w:ilvl="6">
      <w:start w:val="1"/>
      <w:numFmt w:val="lowerLetter"/>
      <w:lvlText w:val="%7."/>
      <w:lvlJc w:val="left"/>
      <w:pPr>
        <w:ind w:left="5040" w:hanging="360"/>
      </w:pPr>
      <w:rPr>
        <w:rFonts w:hint="default"/>
        <w:u w:val="none"/>
      </w:rPr>
    </w:lvl>
    <w:lvl w:ilvl="7">
      <w:start w:val="1"/>
      <w:numFmt w:val="lowerRoman"/>
      <w:lvlText w:val="%8."/>
      <w:lvlJc w:val="right"/>
      <w:pPr>
        <w:ind w:left="5760" w:hanging="360"/>
      </w:pPr>
      <w:rPr>
        <w:rFonts w:hint="default"/>
        <w:u w:val="none"/>
      </w:rPr>
    </w:lvl>
    <w:lvl w:ilvl="8">
      <w:start w:val="1"/>
      <w:numFmt w:val="decimal"/>
      <w:lvlText w:val="%9."/>
      <w:lvlJc w:val="left"/>
      <w:pPr>
        <w:ind w:left="6480" w:hanging="360"/>
      </w:pPr>
      <w:rPr>
        <w:rFonts w:hint="default"/>
        <w:u w:val="none"/>
      </w:rPr>
    </w:lvl>
  </w:abstractNum>
  <w:abstractNum w:abstractNumId="19">
    <w:nsid w:val="5DD56E2B"/>
    <w:multiLevelType w:val="hybridMultilevel"/>
    <w:tmpl w:val="8B5A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A6166F"/>
    <w:multiLevelType w:val="multilevel"/>
    <w:tmpl w:val="AB1CEF5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nsid w:val="60ED2F70"/>
    <w:multiLevelType w:val="multilevel"/>
    <w:tmpl w:val="AEA6B7EA"/>
    <w:lvl w:ilvl="0">
      <w:start w:val="5"/>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62D017D8"/>
    <w:multiLevelType w:val="hybridMultilevel"/>
    <w:tmpl w:val="BD12E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A912BA"/>
    <w:multiLevelType w:val="hybridMultilevel"/>
    <w:tmpl w:val="48FA2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527776"/>
    <w:multiLevelType w:val="hybridMultilevel"/>
    <w:tmpl w:val="36A6F33A"/>
    <w:lvl w:ilvl="0" w:tplc="E6FAB5A0">
      <w:start w:val="5"/>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5">
    <w:nsid w:val="6D30276B"/>
    <w:multiLevelType w:val="multilevel"/>
    <w:tmpl w:val="CDA6CDDA"/>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6">
    <w:nsid w:val="6F29426A"/>
    <w:multiLevelType w:val="hybridMultilevel"/>
    <w:tmpl w:val="A7D2AA0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7">
    <w:nsid w:val="79726279"/>
    <w:multiLevelType w:val="hybridMultilevel"/>
    <w:tmpl w:val="6C18481A"/>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8">
    <w:nsid w:val="7D1306DE"/>
    <w:multiLevelType w:val="multilevel"/>
    <w:tmpl w:val="3A2E65A6"/>
    <w:lvl w:ilvl="0">
      <w:start w:val="5"/>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9">
    <w:nsid w:val="7DF91DE5"/>
    <w:multiLevelType w:val="hybridMultilevel"/>
    <w:tmpl w:val="406014F2"/>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0"/>
  </w:num>
  <w:num w:numId="4">
    <w:abstractNumId w:val="2"/>
  </w:num>
  <w:num w:numId="5">
    <w:abstractNumId w:val="13"/>
  </w:num>
  <w:num w:numId="6">
    <w:abstractNumId w:val="15"/>
  </w:num>
  <w:num w:numId="7">
    <w:abstractNumId w:val="8"/>
  </w:num>
  <w:num w:numId="8">
    <w:abstractNumId w:val="10"/>
  </w:num>
  <w:num w:numId="9">
    <w:abstractNumId w:val="29"/>
  </w:num>
  <w:num w:numId="10">
    <w:abstractNumId w:val="27"/>
  </w:num>
  <w:num w:numId="11">
    <w:abstractNumId w:val="11"/>
  </w:num>
  <w:num w:numId="12">
    <w:abstractNumId w:val="16"/>
  </w:num>
  <w:num w:numId="13">
    <w:abstractNumId w:val="3"/>
  </w:num>
  <w:num w:numId="14">
    <w:abstractNumId w:val="1"/>
  </w:num>
  <w:num w:numId="15">
    <w:abstractNumId w:val="14"/>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28"/>
  </w:num>
  <w:num w:numId="19">
    <w:abstractNumId w:val="24"/>
  </w:num>
  <w:num w:numId="20">
    <w:abstractNumId w:val="12"/>
  </w:num>
  <w:num w:numId="21">
    <w:abstractNumId w:val="18"/>
  </w:num>
  <w:num w:numId="22">
    <w:abstractNumId w:val="17"/>
  </w:num>
  <w:num w:numId="23">
    <w:abstractNumId w:val="9"/>
  </w:num>
  <w:num w:numId="24">
    <w:abstractNumId w:val="6"/>
  </w:num>
  <w:num w:numId="25">
    <w:abstractNumId w:val="4"/>
  </w:num>
  <w:num w:numId="26">
    <w:abstractNumId w:val="19"/>
  </w:num>
  <w:num w:numId="27">
    <w:abstractNumId w:val="5"/>
  </w:num>
  <w:num w:numId="28">
    <w:abstractNumId w:val="7"/>
  </w:num>
  <w:num w:numId="29">
    <w:abstractNumId w:val="23"/>
  </w:num>
  <w:num w:numId="30">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1"/>
  <w:defaultTabStop w:val="720"/>
  <w:hyphenationZone w:val="425"/>
  <w:characterSpacingControl w:val="doNotCompress"/>
  <w:hdrShapeDefaults>
    <o:shapedefaults v:ext="edit" spidmax="5122"/>
  </w:hdrShapeDefaults>
  <w:footnotePr>
    <w:footnote w:id="0"/>
    <w:footnote w:id="1"/>
  </w:footnotePr>
  <w:endnotePr>
    <w:endnote w:id="0"/>
    <w:endnote w:id="1"/>
  </w:endnotePr>
  <w:compat/>
  <w:rsids>
    <w:rsidRoot w:val="005734F9"/>
    <w:rsid w:val="00000289"/>
    <w:rsid w:val="0002250E"/>
    <w:rsid w:val="00024D03"/>
    <w:rsid w:val="000270FE"/>
    <w:rsid w:val="00032F60"/>
    <w:rsid w:val="000409F0"/>
    <w:rsid w:val="00063095"/>
    <w:rsid w:val="00080B52"/>
    <w:rsid w:val="000D302D"/>
    <w:rsid w:val="000F5D46"/>
    <w:rsid w:val="000F6E9A"/>
    <w:rsid w:val="00133399"/>
    <w:rsid w:val="00143A98"/>
    <w:rsid w:val="00153739"/>
    <w:rsid w:val="0015486F"/>
    <w:rsid w:val="00180439"/>
    <w:rsid w:val="00194D91"/>
    <w:rsid w:val="0019611E"/>
    <w:rsid w:val="001A54BB"/>
    <w:rsid w:val="001D3124"/>
    <w:rsid w:val="001D72A5"/>
    <w:rsid w:val="001D796F"/>
    <w:rsid w:val="001E4BD3"/>
    <w:rsid w:val="001F08F9"/>
    <w:rsid w:val="00207788"/>
    <w:rsid w:val="00227EBB"/>
    <w:rsid w:val="0028161C"/>
    <w:rsid w:val="00282A7A"/>
    <w:rsid w:val="002B1485"/>
    <w:rsid w:val="002C74C7"/>
    <w:rsid w:val="002E7FE7"/>
    <w:rsid w:val="002F4B5C"/>
    <w:rsid w:val="00311459"/>
    <w:rsid w:val="003207A4"/>
    <w:rsid w:val="003246AD"/>
    <w:rsid w:val="0033333A"/>
    <w:rsid w:val="00371F81"/>
    <w:rsid w:val="00382DB5"/>
    <w:rsid w:val="003919CB"/>
    <w:rsid w:val="003D6F8C"/>
    <w:rsid w:val="004379C7"/>
    <w:rsid w:val="0045736B"/>
    <w:rsid w:val="00463B45"/>
    <w:rsid w:val="004B2B78"/>
    <w:rsid w:val="004C299C"/>
    <w:rsid w:val="004C589F"/>
    <w:rsid w:val="004C65E8"/>
    <w:rsid w:val="004E6896"/>
    <w:rsid w:val="005157B4"/>
    <w:rsid w:val="0051754C"/>
    <w:rsid w:val="00523A78"/>
    <w:rsid w:val="005262FF"/>
    <w:rsid w:val="00535FFB"/>
    <w:rsid w:val="00570957"/>
    <w:rsid w:val="005734F9"/>
    <w:rsid w:val="00597F02"/>
    <w:rsid w:val="005A0BAF"/>
    <w:rsid w:val="005C2128"/>
    <w:rsid w:val="0064696F"/>
    <w:rsid w:val="00650490"/>
    <w:rsid w:val="006557F6"/>
    <w:rsid w:val="006710AD"/>
    <w:rsid w:val="006A0057"/>
    <w:rsid w:val="006A4EA0"/>
    <w:rsid w:val="006B72BE"/>
    <w:rsid w:val="006D146E"/>
    <w:rsid w:val="006E1834"/>
    <w:rsid w:val="006F3920"/>
    <w:rsid w:val="00733EB3"/>
    <w:rsid w:val="007358F6"/>
    <w:rsid w:val="00747063"/>
    <w:rsid w:val="00752DFC"/>
    <w:rsid w:val="007577EB"/>
    <w:rsid w:val="00764413"/>
    <w:rsid w:val="00776A07"/>
    <w:rsid w:val="007A5887"/>
    <w:rsid w:val="007C2F4B"/>
    <w:rsid w:val="008103C4"/>
    <w:rsid w:val="00812D64"/>
    <w:rsid w:val="00820195"/>
    <w:rsid w:val="00834580"/>
    <w:rsid w:val="0084038F"/>
    <w:rsid w:val="00845198"/>
    <w:rsid w:val="00850565"/>
    <w:rsid w:val="00863F5F"/>
    <w:rsid w:val="00874C68"/>
    <w:rsid w:val="00886815"/>
    <w:rsid w:val="0089072B"/>
    <w:rsid w:val="008B3610"/>
    <w:rsid w:val="008B6C0C"/>
    <w:rsid w:val="008C2476"/>
    <w:rsid w:val="008D35C7"/>
    <w:rsid w:val="008E6CA6"/>
    <w:rsid w:val="008F7665"/>
    <w:rsid w:val="0091325A"/>
    <w:rsid w:val="00927E23"/>
    <w:rsid w:val="00952028"/>
    <w:rsid w:val="00967D80"/>
    <w:rsid w:val="0098334F"/>
    <w:rsid w:val="00991E5D"/>
    <w:rsid w:val="009962DA"/>
    <w:rsid w:val="0099759D"/>
    <w:rsid w:val="009A57AF"/>
    <w:rsid w:val="009A7B6C"/>
    <w:rsid w:val="009B379F"/>
    <w:rsid w:val="009B4AB6"/>
    <w:rsid w:val="009B5523"/>
    <w:rsid w:val="009C08BF"/>
    <w:rsid w:val="009C5F6C"/>
    <w:rsid w:val="009E4786"/>
    <w:rsid w:val="009F0F9A"/>
    <w:rsid w:val="009F598D"/>
    <w:rsid w:val="00A0192B"/>
    <w:rsid w:val="00A26336"/>
    <w:rsid w:val="00A438DF"/>
    <w:rsid w:val="00A541A0"/>
    <w:rsid w:val="00A61DFD"/>
    <w:rsid w:val="00A86036"/>
    <w:rsid w:val="00A867CC"/>
    <w:rsid w:val="00AA37DC"/>
    <w:rsid w:val="00AC0439"/>
    <w:rsid w:val="00AD49E8"/>
    <w:rsid w:val="00AE2FD0"/>
    <w:rsid w:val="00AF282D"/>
    <w:rsid w:val="00AF46A9"/>
    <w:rsid w:val="00B032A8"/>
    <w:rsid w:val="00B076B5"/>
    <w:rsid w:val="00B12BE3"/>
    <w:rsid w:val="00B14A16"/>
    <w:rsid w:val="00B15D23"/>
    <w:rsid w:val="00B178CC"/>
    <w:rsid w:val="00B229D7"/>
    <w:rsid w:val="00B2484E"/>
    <w:rsid w:val="00B275D3"/>
    <w:rsid w:val="00B35EE3"/>
    <w:rsid w:val="00B47DC0"/>
    <w:rsid w:val="00B517C9"/>
    <w:rsid w:val="00B5468B"/>
    <w:rsid w:val="00B63033"/>
    <w:rsid w:val="00B74DAB"/>
    <w:rsid w:val="00B944E7"/>
    <w:rsid w:val="00BA0CF9"/>
    <w:rsid w:val="00BA2507"/>
    <w:rsid w:val="00BB13DA"/>
    <w:rsid w:val="00BD55C5"/>
    <w:rsid w:val="00BE7465"/>
    <w:rsid w:val="00BF61EA"/>
    <w:rsid w:val="00C2749E"/>
    <w:rsid w:val="00C35139"/>
    <w:rsid w:val="00C51D27"/>
    <w:rsid w:val="00C875FC"/>
    <w:rsid w:val="00C962C6"/>
    <w:rsid w:val="00C969F7"/>
    <w:rsid w:val="00CB1DA1"/>
    <w:rsid w:val="00CC59E5"/>
    <w:rsid w:val="00D1012C"/>
    <w:rsid w:val="00D10C8E"/>
    <w:rsid w:val="00D23AF2"/>
    <w:rsid w:val="00D34B00"/>
    <w:rsid w:val="00D354D5"/>
    <w:rsid w:val="00D370DC"/>
    <w:rsid w:val="00D43818"/>
    <w:rsid w:val="00D51783"/>
    <w:rsid w:val="00D54B97"/>
    <w:rsid w:val="00D6093D"/>
    <w:rsid w:val="00D66A81"/>
    <w:rsid w:val="00D71A98"/>
    <w:rsid w:val="00D83BC1"/>
    <w:rsid w:val="00D85035"/>
    <w:rsid w:val="00D94554"/>
    <w:rsid w:val="00DA42C5"/>
    <w:rsid w:val="00DC482E"/>
    <w:rsid w:val="00DD70BE"/>
    <w:rsid w:val="00DF3EE3"/>
    <w:rsid w:val="00DF67CF"/>
    <w:rsid w:val="00E00D4E"/>
    <w:rsid w:val="00E05D45"/>
    <w:rsid w:val="00E83D29"/>
    <w:rsid w:val="00E87000"/>
    <w:rsid w:val="00E92ADD"/>
    <w:rsid w:val="00ED0D33"/>
    <w:rsid w:val="00ED1361"/>
    <w:rsid w:val="00EE2195"/>
    <w:rsid w:val="00EE4B6B"/>
    <w:rsid w:val="00F137A7"/>
    <w:rsid w:val="00F26717"/>
    <w:rsid w:val="00F40193"/>
    <w:rsid w:val="00F4790F"/>
    <w:rsid w:val="00F53A5F"/>
    <w:rsid w:val="00F91360"/>
    <w:rsid w:val="00FB12F4"/>
    <w:rsid w:val="00FB30E7"/>
    <w:rsid w:val="00FD17E2"/>
    <w:rsid w:val="00FE0D98"/>
    <w:rsid w:val="00FE46C6"/>
    <w:rsid w:val="00FE61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s-C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F3920"/>
  </w:style>
  <w:style w:type="paragraph" w:styleId="Heading1">
    <w:name w:val="heading 1"/>
    <w:basedOn w:val="Normal"/>
    <w:next w:val="Normal"/>
    <w:rsid w:val="006F3920"/>
    <w:pPr>
      <w:keepNext/>
      <w:keepLines/>
      <w:spacing w:before="400" w:after="120"/>
      <w:outlineLvl w:val="0"/>
    </w:pPr>
    <w:rPr>
      <w:sz w:val="40"/>
      <w:szCs w:val="40"/>
    </w:rPr>
  </w:style>
  <w:style w:type="paragraph" w:styleId="Heading2">
    <w:name w:val="heading 2"/>
    <w:basedOn w:val="Normal"/>
    <w:next w:val="Normal"/>
    <w:rsid w:val="006F3920"/>
    <w:pPr>
      <w:keepNext/>
      <w:keepLines/>
      <w:spacing w:before="360" w:after="120"/>
      <w:outlineLvl w:val="1"/>
    </w:pPr>
    <w:rPr>
      <w:sz w:val="32"/>
      <w:szCs w:val="32"/>
    </w:rPr>
  </w:style>
  <w:style w:type="paragraph" w:styleId="Heading3">
    <w:name w:val="heading 3"/>
    <w:basedOn w:val="Normal"/>
    <w:next w:val="Normal"/>
    <w:rsid w:val="006F3920"/>
    <w:pPr>
      <w:keepNext/>
      <w:keepLines/>
      <w:spacing w:before="320" w:after="80"/>
      <w:outlineLvl w:val="2"/>
    </w:pPr>
    <w:rPr>
      <w:color w:val="434343"/>
      <w:sz w:val="28"/>
      <w:szCs w:val="28"/>
    </w:rPr>
  </w:style>
  <w:style w:type="paragraph" w:styleId="Heading4">
    <w:name w:val="heading 4"/>
    <w:basedOn w:val="Normal"/>
    <w:next w:val="Normal"/>
    <w:rsid w:val="006F3920"/>
    <w:pPr>
      <w:keepNext/>
      <w:keepLines/>
      <w:spacing w:before="280" w:after="80"/>
      <w:outlineLvl w:val="3"/>
    </w:pPr>
    <w:rPr>
      <w:color w:val="666666"/>
      <w:sz w:val="24"/>
      <w:szCs w:val="24"/>
    </w:rPr>
  </w:style>
  <w:style w:type="paragraph" w:styleId="Heading5">
    <w:name w:val="heading 5"/>
    <w:basedOn w:val="Normal"/>
    <w:next w:val="Normal"/>
    <w:rsid w:val="006F3920"/>
    <w:pPr>
      <w:keepNext/>
      <w:keepLines/>
      <w:spacing w:before="240" w:after="80"/>
      <w:outlineLvl w:val="4"/>
    </w:pPr>
    <w:rPr>
      <w:color w:val="666666"/>
    </w:rPr>
  </w:style>
  <w:style w:type="paragraph" w:styleId="Heading6">
    <w:name w:val="heading 6"/>
    <w:basedOn w:val="Normal"/>
    <w:next w:val="Normal"/>
    <w:rsid w:val="006F392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6F3920"/>
    <w:tblPr>
      <w:tblCellMar>
        <w:top w:w="0" w:type="dxa"/>
        <w:left w:w="0" w:type="dxa"/>
        <w:bottom w:w="0" w:type="dxa"/>
        <w:right w:w="0" w:type="dxa"/>
      </w:tblCellMar>
    </w:tblPr>
  </w:style>
  <w:style w:type="paragraph" w:styleId="Title">
    <w:name w:val="Title"/>
    <w:basedOn w:val="Normal"/>
    <w:next w:val="Normal"/>
    <w:link w:val="TitleChar"/>
    <w:qFormat/>
    <w:rsid w:val="00DC482E"/>
    <w:pPr>
      <w:keepNext/>
      <w:keepLines/>
      <w:spacing w:after="60"/>
    </w:pPr>
    <w:rPr>
      <w:color w:val="244061" w:themeColor="accent1" w:themeShade="80"/>
      <w:sz w:val="32"/>
      <w:szCs w:val="52"/>
    </w:rPr>
  </w:style>
  <w:style w:type="paragraph" w:styleId="Subtitle">
    <w:name w:val="Subtitle"/>
    <w:basedOn w:val="Normal"/>
    <w:next w:val="Normal"/>
    <w:rsid w:val="006F3920"/>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6F3920"/>
    <w:pPr>
      <w:spacing w:line="240" w:lineRule="auto"/>
    </w:pPr>
    <w:rPr>
      <w:sz w:val="20"/>
      <w:szCs w:val="20"/>
    </w:rPr>
  </w:style>
  <w:style w:type="character" w:customStyle="1" w:styleId="CommentTextChar">
    <w:name w:val="Comment Text Char"/>
    <w:basedOn w:val="DefaultParagraphFont"/>
    <w:link w:val="CommentText"/>
    <w:uiPriority w:val="99"/>
    <w:semiHidden/>
    <w:rsid w:val="006F3920"/>
    <w:rPr>
      <w:sz w:val="20"/>
      <w:szCs w:val="20"/>
    </w:rPr>
  </w:style>
  <w:style w:type="character" w:styleId="CommentReference">
    <w:name w:val="annotation reference"/>
    <w:basedOn w:val="DefaultParagraphFont"/>
    <w:uiPriority w:val="99"/>
    <w:semiHidden/>
    <w:unhideWhenUsed/>
    <w:rsid w:val="006F3920"/>
    <w:rPr>
      <w:sz w:val="16"/>
      <w:szCs w:val="16"/>
    </w:rPr>
  </w:style>
  <w:style w:type="paragraph" w:styleId="BalloonText">
    <w:name w:val="Balloon Text"/>
    <w:basedOn w:val="Normal"/>
    <w:link w:val="BalloonTextChar"/>
    <w:uiPriority w:val="99"/>
    <w:semiHidden/>
    <w:unhideWhenUsed/>
    <w:rsid w:val="0082019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0195"/>
    <w:rPr>
      <w:rFonts w:ascii="Segoe UI" w:hAnsi="Segoe UI" w:cs="Segoe UI"/>
      <w:sz w:val="18"/>
      <w:szCs w:val="18"/>
    </w:rPr>
  </w:style>
  <w:style w:type="paragraph" w:styleId="Header">
    <w:name w:val="header"/>
    <w:basedOn w:val="Normal"/>
    <w:link w:val="HeaderChar"/>
    <w:uiPriority w:val="99"/>
    <w:unhideWhenUsed/>
    <w:rsid w:val="00820195"/>
    <w:pPr>
      <w:tabs>
        <w:tab w:val="center" w:pos="4419"/>
        <w:tab w:val="right" w:pos="8838"/>
      </w:tabs>
      <w:spacing w:line="240" w:lineRule="auto"/>
    </w:pPr>
  </w:style>
  <w:style w:type="character" w:customStyle="1" w:styleId="HeaderChar">
    <w:name w:val="Header Char"/>
    <w:basedOn w:val="DefaultParagraphFont"/>
    <w:link w:val="Header"/>
    <w:uiPriority w:val="99"/>
    <w:rsid w:val="00820195"/>
  </w:style>
  <w:style w:type="paragraph" w:styleId="Footer">
    <w:name w:val="footer"/>
    <w:basedOn w:val="Normal"/>
    <w:link w:val="FooterChar"/>
    <w:uiPriority w:val="99"/>
    <w:unhideWhenUsed/>
    <w:rsid w:val="00820195"/>
    <w:pPr>
      <w:tabs>
        <w:tab w:val="center" w:pos="4419"/>
        <w:tab w:val="right" w:pos="8838"/>
      </w:tabs>
      <w:spacing w:line="240" w:lineRule="auto"/>
    </w:pPr>
  </w:style>
  <w:style w:type="character" w:customStyle="1" w:styleId="FooterChar">
    <w:name w:val="Footer Char"/>
    <w:basedOn w:val="DefaultParagraphFont"/>
    <w:link w:val="Footer"/>
    <w:uiPriority w:val="99"/>
    <w:rsid w:val="00820195"/>
  </w:style>
  <w:style w:type="character" w:styleId="Hyperlink">
    <w:name w:val="Hyperlink"/>
    <w:basedOn w:val="DefaultParagraphFont"/>
    <w:uiPriority w:val="99"/>
    <w:unhideWhenUsed/>
    <w:rsid w:val="00820195"/>
    <w:rPr>
      <w:color w:val="0000FF" w:themeColor="hyperlink"/>
      <w:u w:val="single"/>
    </w:rPr>
  </w:style>
  <w:style w:type="character" w:customStyle="1" w:styleId="TitleChar">
    <w:name w:val="Title Char"/>
    <w:basedOn w:val="DefaultParagraphFont"/>
    <w:link w:val="Title"/>
    <w:rsid w:val="00DC482E"/>
    <w:rPr>
      <w:color w:val="244061" w:themeColor="accent1" w:themeShade="80"/>
      <w:sz w:val="32"/>
      <w:szCs w:val="52"/>
    </w:rPr>
  </w:style>
  <w:style w:type="character" w:styleId="BookTitle">
    <w:name w:val="Book Title"/>
    <w:basedOn w:val="DefaultParagraphFont"/>
    <w:uiPriority w:val="33"/>
    <w:qFormat/>
    <w:rsid w:val="006E1834"/>
    <w:rPr>
      <w:b/>
      <w:bCs/>
      <w:i/>
      <w:iCs/>
      <w:spacing w:val="5"/>
    </w:rPr>
  </w:style>
  <w:style w:type="paragraph" w:styleId="TOC1">
    <w:name w:val="toc 1"/>
    <w:basedOn w:val="Normal"/>
    <w:next w:val="Normal"/>
    <w:autoRedefine/>
    <w:uiPriority w:val="39"/>
    <w:unhideWhenUsed/>
    <w:rsid w:val="006E1834"/>
    <w:pPr>
      <w:spacing w:after="100"/>
    </w:pPr>
  </w:style>
  <w:style w:type="paragraph" w:styleId="TOC2">
    <w:name w:val="toc 2"/>
    <w:basedOn w:val="Normal"/>
    <w:next w:val="Normal"/>
    <w:autoRedefine/>
    <w:uiPriority w:val="39"/>
    <w:unhideWhenUsed/>
    <w:rsid w:val="006E1834"/>
    <w:pPr>
      <w:spacing w:after="100"/>
      <w:ind w:left="220"/>
    </w:pPr>
  </w:style>
  <w:style w:type="paragraph" w:styleId="TOC3">
    <w:name w:val="toc 3"/>
    <w:basedOn w:val="Normal"/>
    <w:next w:val="Normal"/>
    <w:autoRedefine/>
    <w:uiPriority w:val="39"/>
    <w:unhideWhenUsed/>
    <w:rsid w:val="006E1834"/>
    <w:pPr>
      <w:spacing w:after="100"/>
      <w:ind w:left="440"/>
    </w:pPr>
  </w:style>
  <w:style w:type="paragraph" w:styleId="ListParagraph">
    <w:name w:val="List Paragraph"/>
    <w:aliases w:val="Cuadros,figuras y gráficos,3"/>
    <w:basedOn w:val="Normal"/>
    <w:link w:val="ListParagraphChar"/>
    <w:uiPriority w:val="34"/>
    <w:qFormat/>
    <w:rsid w:val="00AE2FD0"/>
    <w:pPr>
      <w:spacing w:line="240" w:lineRule="auto"/>
      <w:ind w:left="720"/>
      <w:contextualSpacing/>
    </w:pPr>
    <w:rPr>
      <w:rFonts w:ascii="Times New Roman" w:eastAsia="Times New Roman" w:hAnsi="Times New Roman" w:cs="Times New Roman"/>
      <w:sz w:val="24"/>
      <w:szCs w:val="24"/>
      <w:lang w:val="es-CR"/>
    </w:rPr>
  </w:style>
  <w:style w:type="paragraph" w:styleId="NormalWeb">
    <w:name w:val="Normal (Web)"/>
    <w:basedOn w:val="Normal"/>
    <w:uiPriority w:val="99"/>
    <w:unhideWhenUsed/>
    <w:rsid w:val="00AE2FD0"/>
    <w:pPr>
      <w:spacing w:before="100" w:beforeAutospacing="1" w:after="100" w:afterAutospacing="1" w:line="240" w:lineRule="auto"/>
    </w:pPr>
    <w:rPr>
      <w:rFonts w:ascii="Times New Roman" w:eastAsia="Times New Roman" w:hAnsi="Times New Roman" w:cs="Times New Roman"/>
      <w:sz w:val="24"/>
      <w:szCs w:val="24"/>
      <w:lang w:val="es-CR"/>
    </w:rPr>
  </w:style>
  <w:style w:type="character" w:customStyle="1" w:styleId="ListParagraphChar">
    <w:name w:val="List Paragraph Char"/>
    <w:aliases w:val="Cuadros Char,figuras y gráficos Char,3 Char"/>
    <w:link w:val="ListParagraph"/>
    <w:uiPriority w:val="34"/>
    <w:locked/>
    <w:rsid w:val="00AE2FD0"/>
    <w:rPr>
      <w:rFonts w:ascii="Times New Roman" w:eastAsia="Times New Roman" w:hAnsi="Times New Roman" w:cs="Times New Roman"/>
      <w:sz w:val="24"/>
      <w:szCs w:val="24"/>
      <w:lang w:val="es-CR"/>
    </w:rPr>
  </w:style>
  <w:style w:type="paragraph" w:customStyle="1" w:styleId="Estilo1">
    <w:name w:val="Estilo1"/>
    <w:basedOn w:val="Normal"/>
    <w:link w:val="Estilo1Car"/>
    <w:qFormat/>
    <w:rsid w:val="00180439"/>
    <w:pPr>
      <w:ind w:left="567" w:hanging="567"/>
      <w:jc w:val="both"/>
    </w:pPr>
    <w:rPr>
      <w:sz w:val="24"/>
      <w:szCs w:val="24"/>
      <w:lang w:val="es-CR"/>
    </w:rPr>
  </w:style>
  <w:style w:type="paragraph" w:customStyle="1" w:styleId="Noparagraphstyle">
    <w:name w:val="[No paragraph style]"/>
    <w:rsid w:val="0033333A"/>
    <w:pPr>
      <w:widowControl w:val="0"/>
      <w:autoSpaceDE w:val="0"/>
      <w:autoSpaceDN w:val="0"/>
      <w:adjustRightInd w:val="0"/>
      <w:spacing w:line="288" w:lineRule="auto"/>
    </w:pPr>
    <w:rPr>
      <w:rFonts w:ascii="Times New Roman" w:eastAsia="Times New Roman" w:hAnsi="Times New Roman" w:cs="Times New Roman"/>
      <w:color w:val="000000"/>
      <w:sz w:val="24"/>
      <w:szCs w:val="24"/>
      <w:lang w:val="es-ES" w:eastAsia="es-ES"/>
    </w:rPr>
  </w:style>
  <w:style w:type="character" w:customStyle="1" w:styleId="Estilo1Car">
    <w:name w:val="Estilo1 Car"/>
    <w:basedOn w:val="DefaultParagraphFont"/>
    <w:link w:val="Estilo1"/>
    <w:rsid w:val="00180439"/>
    <w:rPr>
      <w:sz w:val="24"/>
      <w:szCs w:val="24"/>
      <w:lang w:val="es-CR"/>
    </w:rPr>
  </w:style>
  <w:style w:type="paragraph" w:styleId="CommentSubject">
    <w:name w:val="annotation subject"/>
    <w:basedOn w:val="CommentText"/>
    <w:next w:val="CommentText"/>
    <w:link w:val="CommentSubjectChar"/>
    <w:uiPriority w:val="99"/>
    <w:semiHidden/>
    <w:unhideWhenUsed/>
    <w:rsid w:val="000D302D"/>
    <w:rPr>
      <w:b/>
      <w:bCs/>
    </w:rPr>
  </w:style>
  <w:style w:type="character" w:customStyle="1" w:styleId="CommentSubjectChar">
    <w:name w:val="Comment Subject Char"/>
    <w:basedOn w:val="CommentTextChar"/>
    <w:link w:val="CommentSubject"/>
    <w:uiPriority w:val="99"/>
    <w:semiHidden/>
    <w:rsid w:val="000D302D"/>
    <w:rPr>
      <w:b/>
      <w:bCs/>
      <w:sz w:val="20"/>
      <w:szCs w:val="20"/>
    </w:rPr>
  </w:style>
  <w:style w:type="character" w:styleId="FollowedHyperlink">
    <w:name w:val="FollowedHyperlink"/>
    <w:basedOn w:val="DefaultParagraphFont"/>
    <w:uiPriority w:val="99"/>
    <w:semiHidden/>
    <w:unhideWhenUsed/>
    <w:rsid w:val="003919CB"/>
    <w:rPr>
      <w:color w:val="800080" w:themeColor="followedHyperlink"/>
      <w:u w:val="single"/>
    </w:rPr>
  </w:style>
  <w:style w:type="paragraph" w:styleId="FootnoteText">
    <w:name w:val="footnote text"/>
    <w:basedOn w:val="Normal"/>
    <w:link w:val="FootnoteTextChar"/>
    <w:uiPriority w:val="99"/>
    <w:semiHidden/>
    <w:unhideWhenUsed/>
    <w:rsid w:val="00DF3EE3"/>
    <w:pPr>
      <w:spacing w:line="240" w:lineRule="auto"/>
    </w:pPr>
    <w:rPr>
      <w:sz w:val="20"/>
      <w:szCs w:val="20"/>
    </w:rPr>
  </w:style>
  <w:style w:type="character" w:customStyle="1" w:styleId="FootnoteTextChar">
    <w:name w:val="Footnote Text Char"/>
    <w:basedOn w:val="DefaultParagraphFont"/>
    <w:link w:val="FootnoteText"/>
    <w:uiPriority w:val="99"/>
    <w:semiHidden/>
    <w:rsid w:val="00DF3EE3"/>
    <w:rPr>
      <w:sz w:val="20"/>
      <w:szCs w:val="20"/>
    </w:rPr>
  </w:style>
  <w:style w:type="character" w:styleId="FootnoteReference">
    <w:name w:val="footnote reference"/>
    <w:basedOn w:val="DefaultParagraphFont"/>
    <w:uiPriority w:val="99"/>
    <w:semiHidden/>
    <w:unhideWhenUsed/>
    <w:rsid w:val="00DF3EE3"/>
    <w:rPr>
      <w:vertAlign w:val="superscript"/>
    </w:rPr>
  </w:style>
  <w:style w:type="paragraph" w:customStyle="1" w:styleId="Default">
    <w:name w:val="Default"/>
    <w:basedOn w:val="Normal"/>
    <w:rsid w:val="000409F0"/>
    <w:pPr>
      <w:spacing w:line="240" w:lineRule="auto"/>
    </w:pPr>
    <w:rPr>
      <w:rFonts w:ascii="Calibri" w:eastAsiaTheme="minorHAnsi" w:hAnsi="Calibri" w:cs="Calibri"/>
      <w:color w:val="000000"/>
      <w:sz w:val="24"/>
      <w:szCs w:val="24"/>
      <w:lang w:val="es-CR"/>
    </w:rPr>
  </w:style>
  <w:style w:type="paragraph" w:styleId="BodyText">
    <w:name w:val="Body Text"/>
    <w:basedOn w:val="Normal"/>
    <w:link w:val="BodyTextChar"/>
    <w:uiPriority w:val="1"/>
    <w:qFormat/>
    <w:rsid w:val="00776A07"/>
    <w:pPr>
      <w:widowControl w:val="0"/>
      <w:autoSpaceDE w:val="0"/>
      <w:autoSpaceDN w:val="0"/>
      <w:spacing w:line="240" w:lineRule="auto"/>
    </w:pPr>
    <w:rPr>
      <w:sz w:val="18"/>
      <w:szCs w:val="18"/>
      <w:lang w:eastAsia="en-US"/>
    </w:rPr>
  </w:style>
  <w:style w:type="character" w:customStyle="1" w:styleId="BodyTextChar">
    <w:name w:val="Body Text Char"/>
    <w:basedOn w:val="DefaultParagraphFont"/>
    <w:link w:val="BodyText"/>
    <w:uiPriority w:val="1"/>
    <w:rsid w:val="00776A07"/>
    <w:rPr>
      <w:sz w:val="18"/>
      <w:szCs w:val="18"/>
      <w:lang w:val="en-US" w:eastAsia="en-US"/>
    </w:rPr>
  </w:style>
  <w:style w:type="paragraph" w:styleId="Revision">
    <w:name w:val="Revision"/>
    <w:hidden/>
    <w:uiPriority w:val="99"/>
    <w:semiHidden/>
    <w:rsid w:val="007577EB"/>
    <w:pPr>
      <w:spacing w:line="240" w:lineRule="auto"/>
    </w:pPr>
  </w:style>
  <w:style w:type="paragraph" w:styleId="HTMLPreformatted">
    <w:name w:val="HTML Preformatted"/>
    <w:basedOn w:val="Normal"/>
    <w:link w:val="HTMLPreformattedChar"/>
    <w:uiPriority w:val="99"/>
    <w:semiHidden/>
    <w:unhideWhenUsed/>
    <w:rsid w:val="00991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991E5D"/>
    <w:rPr>
      <w:rFonts w:ascii="Courier New" w:eastAsia="Times New Roman" w:hAnsi="Courier New" w:cs="Courier New"/>
      <w:sz w:val="20"/>
      <w:szCs w:val="20"/>
      <w:lang w:eastAsia="en-US"/>
    </w:rPr>
  </w:style>
  <w:style w:type="character" w:customStyle="1" w:styleId="pln">
    <w:name w:val="pln"/>
    <w:basedOn w:val="DefaultParagraphFont"/>
    <w:rsid w:val="00991E5D"/>
  </w:style>
  <w:style w:type="character" w:customStyle="1" w:styleId="pun">
    <w:name w:val="pun"/>
    <w:basedOn w:val="DefaultParagraphFont"/>
    <w:rsid w:val="00991E5D"/>
  </w:style>
  <w:style w:type="table" w:styleId="TableGrid">
    <w:name w:val="Table Grid"/>
    <w:basedOn w:val="TableNormal"/>
    <w:uiPriority w:val="39"/>
    <w:rsid w:val="005A0BAF"/>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7000066">
      <w:bodyDiv w:val="1"/>
      <w:marLeft w:val="0"/>
      <w:marRight w:val="0"/>
      <w:marTop w:val="0"/>
      <w:marBottom w:val="0"/>
      <w:divBdr>
        <w:top w:val="none" w:sz="0" w:space="0" w:color="auto"/>
        <w:left w:val="none" w:sz="0" w:space="0" w:color="auto"/>
        <w:bottom w:val="none" w:sz="0" w:space="0" w:color="auto"/>
        <w:right w:val="none" w:sz="0" w:space="0" w:color="auto"/>
      </w:divBdr>
    </w:div>
    <w:div w:id="152769671">
      <w:bodyDiv w:val="1"/>
      <w:marLeft w:val="0"/>
      <w:marRight w:val="0"/>
      <w:marTop w:val="0"/>
      <w:marBottom w:val="0"/>
      <w:divBdr>
        <w:top w:val="none" w:sz="0" w:space="0" w:color="auto"/>
        <w:left w:val="none" w:sz="0" w:space="0" w:color="auto"/>
        <w:bottom w:val="none" w:sz="0" w:space="0" w:color="auto"/>
        <w:right w:val="none" w:sz="0" w:space="0" w:color="auto"/>
      </w:divBdr>
    </w:div>
    <w:div w:id="179852771">
      <w:bodyDiv w:val="1"/>
      <w:marLeft w:val="0"/>
      <w:marRight w:val="0"/>
      <w:marTop w:val="0"/>
      <w:marBottom w:val="0"/>
      <w:divBdr>
        <w:top w:val="none" w:sz="0" w:space="0" w:color="auto"/>
        <w:left w:val="none" w:sz="0" w:space="0" w:color="auto"/>
        <w:bottom w:val="none" w:sz="0" w:space="0" w:color="auto"/>
        <w:right w:val="none" w:sz="0" w:space="0" w:color="auto"/>
      </w:divBdr>
    </w:div>
    <w:div w:id="385640084">
      <w:bodyDiv w:val="1"/>
      <w:marLeft w:val="0"/>
      <w:marRight w:val="0"/>
      <w:marTop w:val="0"/>
      <w:marBottom w:val="0"/>
      <w:divBdr>
        <w:top w:val="none" w:sz="0" w:space="0" w:color="auto"/>
        <w:left w:val="none" w:sz="0" w:space="0" w:color="auto"/>
        <w:bottom w:val="none" w:sz="0" w:space="0" w:color="auto"/>
        <w:right w:val="none" w:sz="0" w:space="0" w:color="auto"/>
      </w:divBdr>
    </w:div>
    <w:div w:id="453450695">
      <w:bodyDiv w:val="1"/>
      <w:marLeft w:val="0"/>
      <w:marRight w:val="0"/>
      <w:marTop w:val="0"/>
      <w:marBottom w:val="0"/>
      <w:divBdr>
        <w:top w:val="none" w:sz="0" w:space="0" w:color="auto"/>
        <w:left w:val="none" w:sz="0" w:space="0" w:color="auto"/>
        <w:bottom w:val="none" w:sz="0" w:space="0" w:color="auto"/>
        <w:right w:val="none" w:sz="0" w:space="0" w:color="auto"/>
      </w:divBdr>
    </w:div>
    <w:div w:id="678585832">
      <w:bodyDiv w:val="1"/>
      <w:marLeft w:val="0"/>
      <w:marRight w:val="0"/>
      <w:marTop w:val="0"/>
      <w:marBottom w:val="0"/>
      <w:divBdr>
        <w:top w:val="none" w:sz="0" w:space="0" w:color="auto"/>
        <w:left w:val="none" w:sz="0" w:space="0" w:color="auto"/>
        <w:bottom w:val="none" w:sz="0" w:space="0" w:color="auto"/>
        <w:right w:val="none" w:sz="0" w:space="0" w:color="auto"/>
      </w:divBdr>
      <w:divsChild>
        <w:div w:id="1041977166">
          <w:marLeft w:val="0"/>
          <w:marRight w:val="0"/>
          <w:marTop w:val="0"/>
          <w:marBottom w:val="0"/>
          <w:divBdr>
            <w:top w:val="none" w:sz="0" w:space="0" w:color="auto"/>
            <w:left w:val="none" w:sz="0" w:space="0" w:color="auto"/>
            <w:bottom w:val="none" w:sz="0" w:space="0" w:color="auto"/>
            <w:right w:val="none" w:sz="0" w:space="0" w:color="auto"/>
          </w:divBdr>
        </w:div>
      </w:divsChild>
    </w:div>
    <w:div w:id="750157646">
      <w:bodyDiv w:val="1"/>
      <w:marLeft w:val="0"/>
      <w:marRight w:val="0"/>
      <w:marTop w:val="0"/>
      <w:marBottom w:val="0"/>
      <w:divBdr>
        <w:top w:val="none" w:sz="0" w:space="0" w:color="auto"/>
        <w:left w:val="none" w:sz="0" w:space="0" w:color="auto"/>
        <w:bottom w:val="none" w:sz="0" w:space="0" w:color="auto"/>
        <w:right w:val="none" w:sz="0" w:space="0" w:color="auto"/>
      </w:divBdr>
      <w:divsChild>
        <w:div w:id="1777171000">
          <w:marLeft w:val="0"/>
          <w:marRight w:val="0"/>
          <w:marTop w:val="0"/>
          <w:marBottom w:val="0"/>
          <w:divBdr>
            <w:top w:val="none" w:sz="0" w:space="0" w:color="auto"/>
            <w:left w:val="none" w:sz="0" w:space="0" w:color="auto"/>
            <w:bottom w:val="none" w:sz="0" w:space="0" w:color="auto"/>
            <w:right w:val="none" w:sz="0" w:space="0" w:color="auto"/>
          </w:divBdr>
        </w:div>
      </w:divsChild>
    </w:div>
    <w:div w:id="1145313207">
      <w:bodyDiv w:val="1"/>
      <w:marLeft w:val="0"/>
      <w:marRight w:val="0"/>
      <w:marTop w:val="0"/>
      <w:marBottom w:val="0"/>
      <w:divBdr>
        <w:top w:val="none" w:sz="0" w:space="0" w:color="auto"/>
        <w:left w:val="none" w:sz="0" w:space="0" w:color="auto"/>
        <w:bottom w:val="none" w:sz="0" w:space="0" w:color="auto"/>
        <w:right w:val="none" w:sz="0" w:space="0" w:color="auto"/>
      </w:divBdr>
    </w:div>
    <w:div w:id="1322344727">
      <w:bodyDiv w:val="1"/>
      <w:marLeft w:val="0"/>
      <w:marRight w:val="0"/>
      <w:marTop w:val="0"/>
      <w:marBottom w:val="0"/>
      <w:divBdr>
        <w:top w:val="none" w:sz="0" w:space="0" w:color="auto"/>
        <w:left w:val="none" w:sz="0" w:space="0" w:color="auto"/>
        <w:bottom w:val="none" w:sz="0" w:space="0" w:color="auto"/>
        <w:right w:val="none" w:sz="0" w:space="0" w:color="auto"/>
      </w:divBdr>
    </w:div>
    <w:div w:id="1511606177">
      <w:bodyDiv w:val="1"/>
      <w:marLeft w:val="0"/>
      <w:marRight w:val="0"/>
      <w:marTop w:val="0"/>
      <w:marBottom w:val="0"/>
      <w:divBdr>
        <w:top w:val="none" w:sz="0" w:space="0" w:color="auto"/>
        <w:left w:val="none" w:sz="0" w:space="0" w:color="auto"/>
        <w:bottom w:val="none" w:sz="0" w:space="0" w:color="auto"/>
        <w:right w:val="none" w:sz="0" w:space="0" w:color="auto"/>
      </w:divBdr>
    </w:div>
    <w:div w:id="1842043298">
      <w:bodyDiv w:val="1"/>
      <w:marLeft w:val="0"/>
      <w:marRight w:val="0"/>
      <w:marTop w:val="0"/>
      <w:marBottom w:val="0"/>
      <w:divBdr>
        <w:top w:val="none" w:sz="0" w:space="0" w:color="auto"/>
        <w:left w:val="none" w:sz="0" w:space="0" w:color="auto"/>
        <w:bottom w:val="none" w:sz="0" w:space="0" w:color="auto"/>
        <w:right w:val="none" w:sz="0" w:space="0" w:color="auto"/>
      </w:divBdr>
    </w:div>
    <w:div w:id="21294673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Panthera_onca" TargetMode="External"/><Relationship Id="rId18" Type="http://schemas.openxmlformats.org/officeDocument/2006/relationships/hyperlink" Target="https://ebird.org/" TargetMode="External"/><Relationship Id="rId26" Type="http://schemas.openxmlformats.org/officeDocument/2006/relationships/image" Target="media/image4.png"/><Relationship Id="rId39" Type="http://schemas.openxmlformats.org/officeDocument/2006/relationships/hyperlink" Target="https://github.com/mfvargas/guias-instalacion/blob/master/postgresql-postgis/postgresql12-postgis3-ubuntu1804.md" TargetMode="External"/><Relationship Id="rId21" Type="http://schemas.openxmlformats.org/officeDocument/2006/relationships/hyperlink" Target="https://www.birdlife.org/" TargetMode="External"/><Relationship Id="rId34" Type="http://schemas.openxmlformats.org/officeDocument/2006/relationships/image" Target="media/image12.png"/><Relationship Id="rId42" Type="http://schemas.openxmlformats.org/officeDocument/2006/relationships/image" Target="media/image15.png"/><Relationship Id="rId47" Type="http://schemas.openxmlformats.org/officeDocument/2006/relationships/hyperlink" Target="http://www.snitcr.go.cr/servicios_ogc_lista_capas?k=bm9kbzo6NDA=&amp;nombre=SINAC" TargetMode="External"/><Relationship Id="rId50" Type="http://schemas.openxmlformats.org/officeDocument/2006/relationships/hyperlink" Target="https://doi.org/10.15468/dl.sfhite" TargetMode="External"/><Relationship Id="rId55" Type="http://schemas.openxmlformats.org/officeDocument/2006/relationships/hyperlink" Target="https://www.iucnredlist.or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bif.org/" TargetMode="External"/><Relationship Id="rId20" Type="http://schemas.openxmlformats.org/officeDocument/2006/relationships/hyperlink" Target="https://www.iucnredlist.org/" TargetMode="External"/><Relationship Id="rId29" Type="http://schemas.openxmlformats.org/officeDocument/2006/relationships/image" Target="media/image7.png"/><Relationship Id="rId41" Type="http://schemas.openxmlformats.org/officeDocument/2006/relationships/image" Target="media/image14.png"/><Relationship Id="rId54" Type="http://schemas.openxmlformats.org/officeDocument/2006/relationships/hyperlink" Target="https://www.iucnredlis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stgis.net/" TargetMode="Externa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hyperlink" Target="https://github.com/estimacion-biodiversidad/estimacion-biodiversidad-base-datos" TargetMode="External"/><Relationship Id="rId40" Type="http://schemas.openxmlformats.org/officeDocument/2006/relationships/hyperlink" Target="https://github.com/estimacion-biodiversidad/estimacion-biodiversidad-base-datos" TargetMode="External"/><Relationship Id="rId45" Type="http://schemas.openxmlformats.org/officeDocument/2006/relationships/hyperlink" Target="http://www.snitcr.go.cr/servicios_ogc_lista_capas?k=bm9kbzo6NDA=&amp;nombre=SINAC" TargetMode="External"/><Relationship Id="rId53" Type="http://schemas.openxmlformats.org/officeDocument/2006/relationships/hyperlink" Target="https://www.iucnredlist.org/" TargetMode="External"/><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reativecommons.org/" TargetMode="External"/><Relationship Id="rId23" Type="http://schemas.openxmlformats.org/officeDocument/2006/relationships/hyperlink" Target="http://openmodeller.sourceforge.net/" TargetMode="External"/><Relationship Id="rId28" Type="http://schemas.openxmlformats.org/officeDocument/2006/relationships/image" Target="media/image6.png"/><Relationship Id="rId36" Type="http://schemas.openxmlformats.org/officeDocument/2006/relationships/comments" Target="comments.xml"/><Relationship Id="rId49" Type="http://schemas.openxmlformats.org/officeDocument/2006/relationships/hyperlink" Target="https://doi.org/10.15468/dl.rlfjxx" TargetMode="External"/><Relationship Id="rId57" Type="http://schemas.openxmlformats.org/officeDocument/2006/relationships/header" Target="header1.xml"/><Relationship Id="rId61" Type="http://schemas.openxmlformats.org/officeDocument/2006/relationships/theme" Target="theme/theme1.xml"/><Relationship Id="rId10" Type="http://schemas.openxmlformats.org/officeDocument/2006/relationships/hyperlink" Target="https://www.postgresql.org/" TargetMode="External"/><Relationship Id="rId19" Type="http://schemas.openxmlformats.org/officeDocument/2006/relationships/hyperlink" Target="https://www.gbif.org/ipt" TargetMode="External"/><Relationship Id="rId31" Type="http://schemas.openxmlformats.org/officeDocument/2006/relationships/image" Target="media/image9.png"/><Relationship Id="rId44" Type="http://schemas.openxmlformats.org/officeDocument/2006/relationships/image" Target="media/image17.png"/><Relationship Id="rId52" Type="http://schemas.openxmlformats.org/officeDocument/2006/relationships/hyperlink" Target="https://doi.org/10.15468/dl.2ug8on"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qgis.org/" TargetMode="External"/><Relationship Id="rId14" Type="http://schemas.openxmlformats.org/officeDocument/2006/relationships/hyperlink" Target="https://dwc.tdwg.org/" TargetMode="External"/><Relationship Id="rId22" Type="http://schemas.openxmlformats.org/officeDocument/2006/relationships/hyperlink" Target="https://biodiversityinformatics.amnh.org/open_source/maxent/"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16.png"/><Relationship Id="rId48" Type="http://schemas.openxmlformats.org/officeDocument/2006/relationships/hyperlink" Target="https://doi.org/10.15468/dl.l7oeul" TargetMode="External"/><Relationship Id="rId56" Type="http://schemas.openxmlformats.org/officeDocument/2006/relationships/hyperlink" Target="http://www.birdlife.org/" TargetMode="External"/><Relationship Id="rId8" Type="http://schemas.openxmlformats.org/officeDocument/2006/relationships/hyperlink" Target="https://www.python.org/" TargetMode="External"/><Relationship Id="rId51" Type="http://schemas.openxmlformats.org/officeDocument/2006/relationships/hyperlink" Target="https://doi.org/10.15468/dl.mq76qu" TargetMode="External"/><Relationship Id="rId3"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www.inaturalist.org/"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hyperlink" Target="http://releases.ubuntu.com/18.04/" TargetMode="External"/><Relationship Id="rId46" Type="http://schemas.openxmlformats.org/officeDocument/2006/relationships/hyperlink" Target="http://www.snitcr.go.cr/servicios_ogc_lista_capas?k=bm9kbzo6NDA=&amp;nombre=SINAC" TargetMode="External"/><Relationship Id="rId59"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20.jpeg"/><Relationship Id="rId2" Type="http://schemas.openxmlformats.org/officeDocument/2006/relationships/image" Target="media/image19.jpeg"/><Relationship Id="rId1" Type="http://schemas.openxmlformats.org/officeDocument/2006/relationships/image" Target="media/image18.jpeg"/></Relationships>
</file>

<file path=word/_rels/header2.xml.rels><?xml version="1.0" encoding="UTF-8" standalone="yes"?>
<Relationships xmlns="http://schemas.openxmlformats.org/package/2006/relationships"><Relationship Id="rId3" Type="http://schemas.openxmlformats.org/officeDocument/2006/relationships/image" Target="media/image20.jpeg"/><Relationship Id="rId2" Type="http://schemas.openxmlformats.org/officeDocument/2006/relationships/image" Target="media/image19.jpeg"/><Relationship Id="rId1"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415E1-1555-419C-BAE7-C76D6BD33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28</Pages>
  <Words>5833</Words>
  <Characters>33254</Characters>
  <Application>Microsoft Office Word</Application>
  <DocSecurity>0</DocSecurity>
  <Lines>277</Lines>
  <Paragraphs>78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39009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Roldán Chacón</dc:creator>
  <cp:keywords/>
  <dc:description/>
  <cp:lastModifiedBy>mfvargas</cp:lastModifiedBy>
  <cp:revision>4</cp:revision>
  <dcterms:created xsi:type="dcterms:W3CDTF">2019-12-10T16:47:00Z</dcterms:created>
  <dcterms:modified xsi:type="dcterms:W3CDTF">2019-12-20T06:45:00Z</dcterms:modified>
</cp:coreProperties>
</file>